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618BE" w14:textId="5498A4E4" w:rsidR="004F1357" w:rsidRPr="009C7A9B" w:rsidRDefault="004F1357" w:rsidP="004F1357">
      <w:pPr>
        <w:pStyle w:val="Kop1"/>
        <w:keepLines w:val="0"/>
        <w:pageBreakBefore/>
        <w:pBdr>
          <w:top w:val="dashed" w:sz="2" w:space="6" w:color="000000"/>
          <w:bottom w:val="dashed" w:sz="2" w:space="3" w:color="000000"/>
        </w:pBdr>
        <w:tabs>
          <w:tab w:val="clear" w:pos="737"/>
          <w:tab w:val="clear" w:pos="1077"/>
        </w:tabs>
        <w:spacing w:line="480" w:lineRule="atLeast"/>
        <w:ind w:left="720" w:hanging="720"/>
        <w:rPr>
          <w:lang w:val="en-US"/>
        </w:rPr>
      </w:pPr>
      <w:bookmarkStart w:id="0" w:name="_Toc333490360"/>
      <w:r w:rsidRPr="009C7A9B">
        <w:rPr>
          <w:lang w:val="en-US"/>
        </w:rPr>
        <w:t>CAS</w:t>
      </w:r>
      <w:bookmarkEnd w:id="0"/>
      <w:r w:rsidR="00B70C36">
        <w:rPr>
          <w:lang w:val="en-US"/>
        </w:rPr>
        <w:t>E</w:t>
      </w:r>
      <w:r w:rsidR="005E4D45" w:rsidRPr="009C7A9B">
        <w:rPr>
          <w:lang w:val="en-US"/>
        </w:rPr>
        <w:t xml:space="preserve"> DI</w:t>
      </w:r>
    </w:p>
    <w:p w14:paraId="5F60F08E" w14:textId="77777777" w:rsidR="004F1357" w:rsidRPr="009C7A9B" w:rsidRDefault="004F1357" w:rsidP="00C74D85">
      <w:pPr>
        <w:ind w:left="0"/>
        <w:rPr>
          <w:lang w:val="en-US"/>
        </w:rPr>
      </w:pPr>
    </w:p>
    <w:p w14:paraId="24F95925" w14:textId="7CD6B380" w:rsidR="004F1357" w:rsidRPr="00EC4186" w:rsidRDefault="009C7A9B" w:rsidP="00C74D85">
      <w:pPr>
        <w:pStyle w:val="Kop4"/>
        <w:rPr>
          <w:lang w:val="en-US"/>
        </w:rPr>
      </w:pPr>
      <w:r w:rsidRPr="00EC4186">
        <w:rPr>
          <w:lang w:val="en-US"/>
        </w:rPr>
        <w:t>C</w:t>
      </w:r>
      <w:r w:rsidR="00EC4186" w:rsidRPr="00EC4186">
        <w:rPr>
          <w:lang w:val="en-US"/>
        </w:rPr>
        <w:t>ase</w:t>
      </w:r>
      <w:r w:rsidR="00C74D85" w:rsidRPr="00EC4186">
        <w:rPr>
          <w:lang w:val="en-US"/>
        </w:rPr>
        <w:t xml:space="preserve"> description</w:t>
      </w:r>
    </w:p>
    <w:p w14:paraId="4F8F680A" w14:textId="18037F1C" w:rsidR="009C7A9B" w:rsidRPr="009C7A9B" w:rsidRDefault="001A7AD8" w:rsidP="009C7A9B">
      <w:pPr>
        <w:rPr>
          <w:lang w:val="en-US"/>
        </w:rPr>
      </w:pPr>
      <w:r>
        <w:rPr>
          <w:lang w:val="en-US"/>
        </w:rPr>
        <w:t xml:space="preserve">This case study concerns </w:t>
      </w:r>
      <w:r w:rsidR="00B70C36">
        <w:rPr>
          <w:lang w:val="en-US"/>
        </w:rPr>
        <w:t xml:space="preserve">the implementation of a small </w:t>
      </w:r>
      <w:r w:rsidR="00121877">
        <w:rPr>
          <w:lang w:val="en-US"/>
        </w:rPr>
        <w:t xml:space="preserve">company </w:t>
      </w:r>
      <w:r w:rsidR="00B70C36">
        <w:rPr>
          <w:lang w:val="en-US"/>
        </w:rPr>
        <w:t>database system in which data about</w:t>
      </w:r>
      <w:r w:rsidR="009C7A9B">
        <w:rPr>
          <w:lang w:val="en-US"/>
        </w:rPr>
        <w:t xml:space="preserve"> </w:t>
      </w:r>
      <w:r w:rsidR="00EC4186">
        <w:rPr>
          <w:lang w:val="en-US"/>
        </w:rPr>
        <w:t>employee</w:t>
      </w:r>
      <w:r w:rsidR="00B70C36">
        <w:rPr>
          <w:lang w:val="en-US"/>
        </w:rPr>
        <w:t>s (including some historical data),</w:t>
      </w:r>
      <w:r w:rsidR="00EC4186">
        <w:rPr>
          <w:lang w:val="en-US"/>
        </w:rPr>
        <w:t xml:space="preserve"> </w:t>
      </w:r>
      <w:r w:rsidR="00B70C36">
        <w:rPr>
          <w:lang w:val="en-US"/>
        </w:rPr>
        <w:t>their salaries, the departments where the</w:t>
      </w:r>
      <w:r w:rsidR="005E768A">
        <w:rPr>
          <w:lang w:val="en-US"/>
        </w:rPr>
        <w:t>y</w:t>
      </w:r>
      <w:r w:rsidR="00B70C36">
        <w:rPr>
          <w:lang w:val="en-US"/>
        </w:rPr>
        <w:t xml:space="preserve"> work</w:t>
      </w:r>
      <w:r w:rsidR="005E768A">
        <w:rPr>
          <w:lang w:val="en-US"/>
        </w:rPr>
        <w:t xml:space="preserve"> and company </w:t>
      </w:r>
      <w:r w:rsidR="00B70C36">
        <w:rPr>
          <w:lang w:val="en-US"/>
        </w:rPr>
        <w:t>c</w:t>
      </w:r>
      <w:r w:rsidR="00EC4186">
        <w:rPr>
          <w:lang w:val="en-US"/>
        </w:rPr>
        <w:t>ourse</w:t>
      </w:r>
      <w:r w:rsidR="00B70C36">
        <w:rPr>
          <w:lang w:val="en-US"/>
        </w:rPr>
        <w:t>s</w:t>
      </w:r>
      <w:r w:rsidR="00410B40">
        <w:rPr>
          <w:lang w:val="en-US"/>
        </w:rPr>
        <w:t xml:space="preserve"> they take have</w:t>
      </w:r>
      <w:r w:rsidR="00AE7473">
        <w:rPr>
          <w:lang w:val="en-US"/>
        </w:rPr>
        <w:t xml:space="preserve"> to be managed</w:t>
      </w:r>
      <w:r w:rsidR="009C7A9B">
        <w:rPr>
          <w:lang w:val="en-US"/>
        </w:rPr>
        <w:t>.</w:t>
      </w:r>
    </w:p>
    <w:p w14:paraId="633A0BA1" w14:textId="77777777" w:rsidR="00404114" w:rsidRDefault="00AE7473" w:rsidP="00E10374">
      <w:pPr>
        <w:rPr>
          <w:rFonts w:cs="Arial"/>
          <w:sz w:val="14"/>
          <w:szCs w:val="14"/>
          <w:lang w:val="en-US"/>
        </w:rPr>
      </w:pPr>
      <w:r>
        <w:rPr>
          <w:rFonts w:cs="Arial"/>
          <w:szCs w:val="18"/>
          <w:lang w:val="en-US"/>
        </w:rPr>
        <w:br/>
        <w:t xml:space="preserve">In the spirit of the database modeling and design course DMDD the ten tables </w:t>
      </w:r>
      <w:r w:rsidR="00917976">
        <w:rPr>
          <w:rFonts w:cs="Arial"/>
          <w:szCs w:val="18"/>
          <w:lang w:val="en-US"/>
        </w:rPr>
        <w:t xml:space="preserve">involved </w:t>
      </w:r>
      <w:r>
        <w:rPr>
          <w:rFonts w:cs="Arial"/>
          <w:szCs w:val="18"/>
          <w:lang w:val="en-US"/>
        </w:rPr>
        <w:t xml:space="preserve">are documented in predicate </w:t>
      </w:r>
      <w:r w:rsidR="00917976">
        <w:rPr>
          <w:rFonts w:cs="Arial"/>
          <w:szCs w:val="18"/>
          <w:lang w:val="en-US"/>
        </w:rPr>
        <w:t>style</w:t>
      </w:r>
      <w:r w:rsidR="00C02980">
        <w:rPr>
          <w:rFonts w:cs="Arial"/>
          <w:szCs w:val="18"/>
          <w:lang w:val="en-US"/>
        </w:rPr>
        <w:t>:</w:t>
      </w:r>
      <w:r w:rsidR="00C02980">
        <w:rPr>
          <w:rFonts w:cs="Arial"/>
          <w:szCs w:val="18"/>
          <w:lang w:val="en-US"/>
        </w:rPr>
        <w:br/>
      </w:r>
      <w:r w:rsidR="00917976">
        <w:rPr>
          <w:rFonts w:cs="Arial"/>
          <w:szCs w:val="18"/>
          <w:lang w:val="en-US"/>
        </w:rPr>
        <w:br/>
      </w:r>
      <w:r w:rsidR="00C02980">
        <w:rPr>
          <w:rFonts w:cs="Arial"/>
          <w:sz w:val="14"/>
          <w:szCs w:val="14"/>
          <w:lang w:val="en-US"/>
        </w:rPr>
        <w:t xml:space="preserve">Table </w:t>
      </w:r>
      <w:r w:rsidR="00C02980" w:rsidRPr="00C02980">
        <w:rPr>
          <w:rFonts w:cs="Arial"/>
          <w:b/>
          <w:sz w:val="14"/>
          <w:szCs w:val="14"/>
          <w:lang w:val="en-US"/>
        </w:rPr>
        <w:t>EMP</w:t>
      </w:r>
      <w:r w:rsidR="00C02980" w:rsidRPr="00C02980">
        <w:rPr>
          <w:rFonts w:cs="Arial"/>
          <w:sz w:val="14"/>
          <w:szCs w:val="14"/>
          <w:lang w:val="en-US"/>
        </w:rPr>
        <w:t xml:space="preserve">: The employee with employee number </w:t>
      </w:r>
      <w:r w:rsidR="00C02980" w:rsidRPr="00C02980">
        <w:rPr>
          <w:rFonts w:cs="Arial"/>
          <w:b/>
          <w:sz w:val="14"/>
          <w:szCs w:val="14"/>
          <w:lang w:val="en-US"/>
        </w:rPr>
        <w:t>EMPNO</w:t>
      </w:r>
      <w:r w:rsidR="00C02980" w:rsidRPr="00C02980">
        <w:rPr>
          <w:rFonts w:cs="Arial"/>
          <w:sz w:val="14"/>
          <w:szCs w:val="14"/>
          <w:lang w:val="en-US"/>
        </w:rPr>
        <w:t xml:space="preserve"> has name </w:t>
      </w:r>
      <w:r w:rsidR="00C02980" w:rsidRPr="00C02980">
        <w:rPr>
          <w:rFonts w:cs="Arial"/>
          <w:b/>
          <w:sz w:val="14"/>
          <w:szCs w:val="14"/>
          <w:lang w:val="en-US"/>
        </w:rPr>
        <w:t>ENAME</w:t>
      </w:r>
      <w:r w:rsidR="00C02980" w:rsidRPr="00C02980">
        <w:rPr>
          <w:rFonts w:cs="Arial"/>
          <w:sz w:val="14"/>
          <w:szCs w:val="14"/>
          <w:lang w:val="en-US"/>
        </w:rPr>
        <w:t xml:space="preserve">, job </w:t>
      </w:r>
      <w:r w:rsidR="00C02980" w:rsidRPr="00C02980">
        <w:rPr>
          <w:rFonts w:cs="Arial"/>
          <w:b/>
          <w:sz w:val="14"/>
          <w:szCs w:val="14"/>
          <w:lang w:val="en-US"/>
        </w:rPr>
        <w:t>JOB,</w:t>
      </w:r>
      <w:r w:rsidR="00C02980" w:rsidRPr="00C02980">
        <w:rPr>
          <w:rFonts w:cs="Arial"/>
          <w:sz w:val="14"/>
          <w:szCs w:val="14"/>
          <w:lang w:val="en-US"/>
        </w:rPr>
        <w:t xml:space="preserve"> was born on </w:t>
      </w:r>
      <w:r w:rsidR="00C02980" w:rsidRPr="00C02980">
        <w:rPr>
          <w:rFonts w:cs="Arial"/>
          <w:b/>
          <w:sz w:val="14"/>
          <w:szCs w:val="14"/>
          <w:lang w:val="en-US"/>
        </w:rPr>
        <w:t>BORN</w:t>
      </w:r>
      <w:r w:rsidR="00C02980" w:rsidRPr="00C02980">
        <w:rPr>
          <w:rFonts w:cs="Arial"/>
          <w:sz w:val="14"/>
          <w:szCs w:val="14"/>
          <w:lang w:val="en-US"/>
        </w:rPr>
        <w:t xml:space="preserve">, is hired on </w:t>
      </w:r>
      <w:r w:rsidR="00C02980" w:rsidRPr="00C02980">
        <w:rPr>
          <w:rFonts w:cs="Arial"/>
          <w:b/>
          <w:sz w:val="14"/>
          <w:szCs w:val="14"/>
          <w:lang w:val="en-US"/>
        </w:rPr>
        <w:t>HIRED,</w:t>
      </w:r>
      <w:r w:rsidR="00C02980" w:rsidRPr="00C02980">
        <w:rPr>
          <w:rFonts w:cs="Arial"/>
          <w:sz w:val="14"/>
          <w:szCs w:val="14"/>
          <w:lang w:val="en-US"/>
        </w:rPr>
        <w:t xml:space="preserve"> has a monthly salary of </w:t>
      </w:r>
      <w:r w:rsidR="00C02980" w:rsidRPr="00C02980">
        <w:rPr>
          <w:rFonts w:cs="Arial"/>
          <w:b/>
          <w:sz w:val="14"/>
          <w:szCs w:val="14"/>
          <w:lang w:val="en-US"/>
        </w:rPr>
        <w:t>MSAL</w:t>
      </w:r>
      <w:r w:rsidR="00C02980" w:rsidRPr="00C02980">
        <w:rPr>
          <w:rFonts w:cs="Arial"/>
          <w:sz w:val="14"/>
          <w:szCs w:val="14"/>
          <w:lang w:val="en-US"/>
        </w:rPr>
        <w:t xml:space="preserve"> dollars within </w:t>
      </w:r>
      <w:r w:rsidR="00C02980" w:rsidRPr="00C02980">
        <w:rPr>
          <w:rFonts w:cs="Arial"/>
          <w:b/>
          <w:sz w:val="14"/>
          <w:szCs w:val="14"/>
          <w:lang w:val="en-US"/>
        </w:rPr>
        <w:t>SGRADE</w:t>
      </w:r>
      <w:r w:rsidR="00C02980" w:rsidRPr="00C02980">
        <w:rPr>
          <w:rFonts w:cs="Arial"/>
          <w:sz w:val="14"/>
          <w:szCs w:val="14"/>
          <w:lang w:val="en-US"/>
        </w:rPr>
        <w:t xml:space="preserve"> salary grade, is assigned to account </w:t>
      </w:r>
      <w:r w:rsidR="00C02980" w:rsidRPr="00C02980">
        <w:rPr>
          <w:rFonts w:cs="Arial"/>
          <w:b/>
          <w:sz w:val="14"/>
          <w:szCs w:val="14"/>
          <w:lang w:val="en-US"/>
        </w:rPr>
        <w:t>USERNAME</w:t>
      </w:r>
      <w:r w:rsidR="00C02980" w:rsidRPr="00C02980">
        <w:rPr>
          <w:rFonts w:cs="Arial"/>
          <w:sz w:val="14"/>
          <w:szCs w:val="14"/>
          <w:lang w:val="en-US"/>
        </w:rPr>
        <w:t xml:space="preserve">, and works for the department number </w:t>
      </w:r>
      <w:r w:rsidR="00C02980" w:rsidRPr="00C02980">
        <w:rPr>
          <w:rFonts w:cs="Arial"/>
          <w:b/>
          <w:sz w:val="14"/>
          <w:szCs w:val="14"/>
          <w:lang w:val="en-US"/>
        </w:rPr>
        <w:t>DEPTNO</w:t>
      </w:r>
      <w:r w:rsidR="00C02980" w:rsidRPr="00C02980">
        <w:rPr>
          <w:rFonts w:cs="Arial"/>
          <w:sz w:val="14"/>
          <w:szCs w:val="14"/>
          <w:lang w:val="en-US"/>
        </w:rPr>
        <w:t>.</w:t>
      </w:r>
      <w:r w:rsidR="00C02980">
        <w:rPr>
          <w:rFonts w:cs="Arial"/>
          <w:sz w:val="14"/>
          <w:szCs w:val="14"/>
          <w:lang w:val="en-US"/>
        </w:rPr>
        <w:br/>
        <w:t xml:space="preserve">Table </w:t>
      </w:r>
      <w:r w:rsidR="00C02980" w:rsidRPr="00C02980">
        <w:rPr>
          <w:rFonts w:cs="Arial"/>
          <w:b/>
          <w:sz w:val="14"/>
          <w:szCs w:val="14"/>
          <w:lang w:val="en-US"/>
        </w:rPr>
        <w:t>SREP</w:t>
      </w:r>
      <w:r w:rsidR="00C02980">
        <w:rPr>
          <w:rFonts w:cs="Arial"/>
          <w:b/>
          <w:sz w:val="14"/>
          <w:szCs w:val="14"/>
          <w:lang w:val="en-US"/>
        </w:rPr>
        <w:t xml:space="preserve">: </w:t>
      </w:r>
      <w:r w:rsidR="00C02980" w:rsidRPr="00C02980">
        <w:rPr>
          <w:rFonts w:cs="Arial"/>
          <w:sz w:val="14"/>
          <w:szCs w:val="14"/>
          <w:lang w:val="en-US"/>
        </w:rPr>
        <w:t>The sales representative with employee number</w:t>
      </w:r>
      <w:r w:rsidR="00C02980">
        <w:rPr>
          <w:rFonts w:cs="Arial"/>
          <w:b/>
          <w:sz w:val="14"/>
          <w:szCs w:val="14"/>
          <w:lang w:val="en-US"/>
        </w:rPr>
        <w:t xml:space="preserve"> EMPNO </w:t>
      </w:r>
      <w:r w:rsidR="00C02980">
        <w:rPr>
          <w:rFonts w:cs="Arial"/>
          <w:sz w:val="14"/>
          <w:szCs w:val="14"/>
          <w:lang w:val="en-US"/>
        </w:rPr>
        <w:t xml:space="preserve">has an annual sales target of </w:t>
      </w:r>
      <w:r w:rsidR="00C02980" w:rsidRPr="00C02980">
        <w:rPr>
          <w:rFonts w:cs="Arial"/>
          <w:b/>
          <w:sz w:val="14"/>
          <w:szCs w:val="14"/>
          <w:lang w:val="en-US"/>
        </w:rPr>
        <w:t>TARGET</w:t>
      </w:r>
      <w:r w:rsidR="00C02980">
        <w:rPr>
          <w:rFonts w:cs="Arial"/>
          <w:sz w:val="14"/>
          <w:szCs w:val="14"/>
          <w:lang w:val="en-US"/>
        </w:rPr>
        <w:t xml:space="preserve"> dollars and a yearly commission of </w:t>
      </w:r>
      <w:r w:rsidR="00C02980" w:rsidRPr="00C02980">
        <w:rPr>
          <w:rFonts w:cs="Arial"/>
          <w:b/>
          <w:sz w:val="14"/>
          <w:szCs w:val="14"/>
          <w:lang w:val="en-US"/>
        </w:rPr>
        <w:t>COMM</w:t>
      </w:r>
      <w:r w:rsidR="00C02980">
        <w:rPr>
          <w:rFonts w:cs="Arial"/>
          <w:sz w:val="14"/>
          <w:szCs w:val="14"/>
          <w:lang w:val="en-US"/>
        </w:rPr>
        <w:t xml:space="preserve"> dollars.</w:t>
      </w:r>
      <w:r w:rsidR="00C02980">
        <w:rPr>
          <w:rFonts w:cs="Arial"/>
          <w:sz w:val="14"/>
          <w:szCs w:val="14"/>
          <w:lang w:val="en-US"/>
        </w:rPr>
        <w:br/>
        <w:t xml:space="preserve">Table </w:t>
      </w:r>
      <w:r w:rsidR="00C02980" w:rsidRPr="00C02980">
        <w:rPr>
          <w:rFonts w:cs="Arial"/>
          <w:b/>
          <w:sz w:val="14"/>
          <w:szCs w:val="14"/>
          <w:lang w:val="en-US"/>
        </w:rPr>
        <w:t>MEMP</w:t>
      </w:r>
      <w:r w:rsidR="00C02980">
        <w:rPr>
          <w:rFonts w:cs="Arial"/>
          <w:sz w:val="14"/>
          <w:szCs w:val="14"/>
          <w:lang w:val="en-US"/>
        </w:rPr>
        <w:t xml:space="preserve">: The employee with employee number </w:t>
      </w:r>
      <w:r w:rsidR="00C02980" w:rsidRPr="00C02980">
        <w:rPr>
          <w:rFonts w:cs="Arial"/>
          <w:b/>
          <w:sz w:val="14"/>
          <w:szCs w:val="14"/>
          <w:lang w:val="en-US"/>
        </w:rPr>
        <w:t xml:space="preserve">EMPNO </w:t>
      </w:r>
      <w:r w:rsidR="00C02980">
        <w:rPr>
          <w:rFonts w:cs="Arial"/>
          <w:sz w:val="14"/>
          <w:szCs w:val="14"/>
          <w:lang w:val="en-US"/>
        </w:rPr>
        <w:t xml:space="preserve">is managed by the employee with employee number </w:t>
      </w:r>
      <w:r w:rsidR="00C02980" w:rsidRPr="00C02980">
        <w:rPr>
          <w:rFonts w:cs="Arial"/>
          <w:b/>
          <w:sz w:val="14"/>
          <w:szCs w:val="14"/>
          <w:lang w:val="en-US"/>
        </w:rPr>
        <w:t>MGR</w:t>
      </w:r>
      <w:r w:rsidR="00C02980">
        <w:rPr>
          <w:rFonts w:cs="Arial"/>
          <w:sz w:val="14"/>
          <w:szCs w:val="14"/>
          <w:lang w:val="en-US"/>
        </w:rPr>
        <w:t>.</w:t>
      </w:r>
      <w:r w:rsidR="00C02980">
        <w:rPr>
          <w:rFonts w:cs="Arial"/>
          <w:sz w:val="14"/>
          <w:szCs w:val="14"/>
          <w:lang w:val="en-US"/>
        </w:rPr>
        <w:br/>
        <w:t xml:space="preserve">Table </w:t>
      </w:r>
      <w:r w:rsidR="00C02980" w:rsidRPr="00C02980">
        <w:rPr>
          <w:rFonts w:cs="Arial"/>
          <w:b/>
          <w:sz w:val="14"/>
          <w:szCs w:val="14"/>
          <w:lang w:val="en-US"/>
        </w:rPr>
        <w:t>TERM</w:t>
      </w:r>
      <w:r w:rsidR="00C02980">
        <w:rPr>
          <w:rFonts w:cs="Arial"/>
          <w:sz w:val="14"/>
          <w:szCs w:val="14"/>
          <w:lang w:val="en-US"/>
        </w:rPr>
        <w:t xml:space="preserve">: The employee with employee number </w:t>
      </w:r>
      <w:r w:rsidR="00C02980" w:rsidRPr="00C02980">
        <w:rPr>
          <w:rFonts w:cs="Arial"/>
          <w:b/>
          <w:sz w:val="14"/>
          <w:szCs w:val="14"/>
          <w:lang w:val="en-US"/>
        </w:rPr>
        <w:t>EMPNO</w:t>
      </w:r>
      <w:r w:rsidR="00C02980">
        <w:rPr>
          <w:rFonts w:cs="Arial"/>
          <w:sz w:val="14"/>
          <w:szCs w:val="14"/>
          <w:lang w:val="en-US"/>
        </w:rPr>
        <w:t xml:space="preserve"> has resigned or was fired on date </w:t>
      </w:r>
      <w:r w:rsidR="00C02980" w:rsidRPr="00C02980">
        <w:rPr>
          <w:rFonts w:cs="Arial"/>
          <w:b/>
          <w:sz w:val="14"/>
          <w:szCs w:val="14"/>
          <w:lang w:val="en-US"/>
        </w:rPr>
        <w:t>LEFTCOMP</w:t>
      </w:r>
      <w:r w:rsidR="00C02980">
        <w:rPr>
          <w:rFonts w:cs="Arial"/>
          <w:sz w:val="14"/>
          <w:szCs w:val="14"/>
          <w:lang w:val="en-US"/>
        </w:rPr>
        <w:t xml:space="preserve"> due to reasons </w:t>
      </w:r>
      <w:r w:rsidR="00C02980" w:rsidRPr="00C02980">
        <w:rPr>
          <w:rFonts w:cs="Arial"/>
          <w:b/>
          <w:sz w:val="14"/>
          <w:szCs w:val="14"/>
          <w:lang w:val="en-US"/>
        </w:rPr>
        <w:t>COMMENTS</w:t>
      </w:r>
      <w:r w:rsidR="00C02980">
        <w:rPr>
          <w:rFonts w:cs="Arial"/>
          <w:sz w:val="14"/>
          <w:szCs w:val="14"/>
          <w:lang w:val="en-US"/>
        </w:rPr>
        <w:t xml:space="preserve"> (initially empty).</w:t>
      </w:r>
      <w:r w:rsidR="00E10374">
        <w:rPr>
          <w:rFonts w:cs="Arial"/>
          <w:sz w:val="14"/>
          <w:szCs w:val="14"/>
          <w:lang w:val="en-US"/>
        </w:rPr>
        <w:br/>
        <w:t xml:space="preserve">Table </w:t>
      </w:r>
      <w:r w:rsidR="00E10374" w:rsidRPr="00E10374">
        <w:rPr>
          <w:rFonts w:cs="Arial"/>
          <w:b/>
          <w:sz w:val="14"/>
          <w:szCs w:val="14"/>
          <w:lang w:val="en-US"/>
        </w:rPr>
        <w:t>DEPT</w:t>
      </w:r>
      <w:r w:rsidR="00AA79E7" w:rsidRPr="00AA79E7">
        <w:rPr>
          <w:rFonts w:cs="Arial"/>
          <w:szCs w:val="18"/>
          <w:lang w:val="en-US"/>
        </w:rPr>
        <w:t>:</w:t>
      </w:r>
      <w:r w:rsidR="00AA79E7">
        <w:rPr>
          <w:rFonts w:cs="Arial"/>
          <w:szCs w:val="18"/>
          <w:lang w:val="en-US"/>
        </w:rPr>
        <w:t xml:space="preserve"> </w:t>
      </w:r>
      <w:r w:rsidR="00AA79E7" w:rsidRPr="00AA79E7">
        <w:rPr>
          <w:rFonts w:cs="Arial"/>
          <w:sz w:val="14"/>
          <w:szCs w:val="14"/>
          <w:lang w:val="en-US"/>
        </w:rPr>
        <w:t xml:space="preserve">The department with department number </w:t>
      </w:r>
      <w:r w:rsidR="00AA79E7" w:rsidRPr="00AA79E7">
        <w:rPr>
          <w:rFonts w:cs="Arial"/>
          <w:b/>
          <w:sz w:val="14"/>
          <w:szCs w:val="14"/>
          <w:lang w:val="en-US"/>
        </w:rPr>
        <w:t>DEPTNO</w:t>
      </w:r>
      <w:r w:rsidR="00AA79E7" w:rsidRPr="00AA79E7">
        <w:rPr>
          <w:rFonts w:cs="Arial"/>
          <w:sz w:val="14"/>
          <w:szCs w:val="14"/>
          <w:lang w:val="en-US"/>
        </w:rPr>
        <w:t xml:space="preserve">, has name </w:t>
      </w:r>
      <w:r w:rsidR="00AA79E7" w:rsidRPr="00AA79E7">
        <w:rPr>
          <w:rFonts w:cs="Arial"/>
          <w:b/>
          <w:sz w:val="14"/>
          <w:szCs w:val="14"/>
          <w:lang w:val="en-US"/>
        </w:rPr>
        <w:t>DNAME</w:t>
      </w:r>
      <w:r w:rsidR="00AA79E7" w:rsidRPr="00AA79E7">
        <w:rPr>
          <w:rFonts w:cs="Arial"/>
          <w:sz w:val="14"/>
          <w:szCs w:val="14"/>
          <w:lang w:val="en-US"/>
        </w:rPr>
        <w:t xml:space="preserve">, is located at </w:t>
      </w:r>
      <w:r w:rsidR="00AA79E7" w:rsidRPr="00AA79E7">
        <w:rPr>
          <w:rFonts w:cs="Arial"/>
          <w:b/>
          <w:sz w:val="14"/>
          <w:szCs w:val="14"/>
          <w:lang w:val="en-US"/>
        </w:rPr>
        <w:t>LOC</w:t>
      </w:r>
      <w:r w:rsidR="00AA79E7" w:rsidRPr="00AA79E7">
        <w:rPr>
          <w:rFonts w:cs="Arial"/>
          <w:sz w:val="14"/>
          <w:szCs w:val="14"/>
          <w:lang w:val="en-US"/>
        </w:rPr>
        <w:t>, and is managed</w:t>
      </w:r>
      <w:r w:rsidR="00AA79E7">
        <w:rPr>
          <w:rFonts w:cs="Arial"/>
          <w:szCs w:val="18"/>
          <w:lang w:val="en-US"/>
        </w:rPr>
        <w:t xml:space="preserve"> </w:t>
      </w:r>
      <w:r w:rsidR="00AA79E7" w:rsidRPr="00AA79E7">
        <w:rPr>
          <w:rFonts w:cs="Arial"/>
          <w:sz w:val="14"/>
          <w:szCs w:val="14"/>
          <w:lang w:val="en-US"/>
        </w:rPr>
        <w:t xml:space="preserve">by the employee with employee number </w:t>
      </w:r>
      <w:r w:rsidR="00AA79E7" w:rsidRPr="00AA79E7">
        <w:rPr>
          <w:rFonts w:cs="Arial"/>
          <w:b/>
          <w:sz w:val="14"/>
          <w:szCs w:val="14"/>
          <w:lang w:val="en-US"/>
        </w:rPr>
        <w:t>MGR</w:t>
      </w:r>
      <w:r w:rsidR="00AA79E7" w:rsidRPr="00AA79E7">
        <w:rPr>
          <w:rFonts w:cs="Arial"/>
          <w:sz w:val="14"/>
          <w:szCs w:val="14"/>
          <w:lang w:val="en-US"/>
        </w:rPr>
        <w:t>.</w:t>
      </w:r>
      <w:r w:rsidR="00EF1B84">
        <w:rPr>
          <w:rFonts w:cs="Arial"/>
          <w:sz w:val="14"/>
          <w:szCs w:val="14"/>
          <w:lang w:val="en-US"/>
        </w:rPr>
        <w:br/>
        <w:t xml:space="preserve">Table </w:t>
      </w:r>
      <w:r w:rsidR="00EF1B84" w:rsidRPr="00EF1B84">
        <w:rPr>
          <w:rFonts w:cs="Arial"/>
          <w:b/>
          <w:sz w:val="14"/>
          <w:szCs w:val="14"/>
          <w:lang w:val="en-US"/>
        </w:rPr>
        <w:t>GRD</w:t>
      </w:r>
      <w:r w:rsidR="00EF1B84">
        <w:rPr>
          <w:rFonts w:cs="Arial"/>
          <w:sz w:val="14"/>
          <w:szCs w:val="14"/>
          <w:lang w:val="en-US"/>
        </w:rPr>
        <w:t xml:space="preserve">: The salary grade with id </w:t>
      </w:r>
      <w:r w:rsidR="00EF1B84" w:rsidRPr="00EF1B84">
        <w:rPr>
          <w:rFonts w:cs="Arial"/>
          <w:b/>
          <w:sz w:val="14"/>
          <w:szCs w:val="14"/>
          <w:lang w:val="en-US"/>
        </w:rPr>
        <w:t>GRADE</w:t>
      </w:r>
      <w:r w:rsidR="00EF1B84">
        <w:rPr>
          <w:rFonts w:cs="Arial"/>
          <w:sz w:val="14"/>
          <w:szCs w:val="14"/>
          <w:lang w:val="en-US"/>
        </w:rPr>
        <w:t xml:space="preserve"> has a lower monthly salary limit of </w:t>
      </w:r>
      <w:r w:rsidR="00EF1B84" w:rsidRPr="00EF1B84">
        <w:rPr>
          <w:rFonts w:cs="Arial"/>
          <w:b/>
          <w:sz w:val="14"/>
          <w:szCs w:val="14"/>
          <w:lang w:val="en-US"/>
        </w:rPr>
        <w:t>LLIMIT</w:t>
      </w:r>
      <w:r w:rsidR="00EF1B84">
        <w:rPr>
          <w:rFonts w:cs="Arial"/>
          <w:sz w:val="14"/>
          <w:szCs w:val="14"/>
          <w:lang w:val="en-US"/>
        </w:rPr>
        <w:t xml:space="preserve"> dollars, an upper monthly </w:t>
      </w:r>
      <w:r w:rsidR="00C02980" w:rsidRPr="00AA79E7">
        <w:rPr>
          <w:rFonts w:cs="Arial"/>
          <w:sz w:val="14"/>
          <w:szCs w:val="14"/>
          <w:lang w:val="en-US"/>
        </w:rPr>
        <w:br/>
      </w:r>
      <w:r w:rsidR="00EF1B84">
        <w:rPr>
          <w:rFonts w:cs="Arial"/>
          <w:sz w:val="14"/>
          <w:szCs w:val="14"/>
          <w:lang w:val="en-US"/>
        </w:rPr>
        <w:t xml:space="preserve">limit of </w:t>
      </w:r>
      <w:r w:rsidR="00EF1B84" w:rsidRPr="00EF1B84">
        <w:rPr>
          <w:rFonts w:cs="Arial"/>
          <w:b/>
          <w:sz w:val="14"/>
          <w:szCs w:val="14"/>
          <w:lang w:val="en-US"/>
        </w:rPr>
        <w:t>ULIMIT</w:t>
      </w:r>
      <w:r w:rsidR="00EF1B84">
        <w:rPr>
          <w:rFonts w:cs="Arial"/>
          <w:sz w:val="14"/>
          <w:szCs w:val="14"/>
          <w:lang w:val="en-US"/>
        </w:rPr>
        <w:t xml:space="preserve"> dollars, and a maximum yearly bonus of </w:t>
      </w:r>
      <w:r w:rsidR="00EF1B84" w:rsidRPr="00EF1B84">
        <w:rPr>
          <w:rFonts w:cs="Arial"/>
          <w:b/>
          <w:sz w:val="14"/>
          <w:szCs w:val="14"/>
          <w:lang w:val="en-US"/>
        </w:rPr>
        <w:t>BONUS</w:t>
      </w:r>
      <w:r w:rsidR="00EF1B84">
        <w:rPr>
          <w:rFonts w:cs="Arial"/>
          <w:sz w:val="14"/>
          <w:szCs w:val="14"/>
          <w:lang w:val="en-US"/>
        </w:rPr>
        <w:t xml:space="preserve"> dollars.</w:t>
      </w:r>
    </w:p>
    <w:p w14:paraId="2E5A8F32" w14:textId="42DF2C2F" w:rsidR="004F1357" w:rsidRPr="00C02980" w:rsidRDefault="00404114" w:rsidP="00E10374">
      <w:pPr>
        <w:rPr>
          <w:rFonts w:cs="Arial"/>
          <w:sz w:val="14"/>
          <w:szCs w:val="14"/>
          <w:lang w:val="en-US"/>
        </w:rPr>
      </w:pPr>
      <w:r>
        <w:rPr>
          <w:rFonts w:cs="Arial"/>
          <w:sz w:val="14"/>
          <w:szCs w:val="14"/>
          <w:lang w:val="en-US"/>
        </w:rPr>
        <w:t xml:space="preserve">Table </w:t>
      </w:r>
      <w:r w:rsidRPr="00404114">
        <w:rPr>
          <w:rFonts w:cs="Arial"/>
          <w:b/>
          <w:sz w:val="14"/>
          <w:szCs w:val="14"/>
          <w:lang w:val="en-US"/>
        </w:rPr>
        <w:t>COURSE</w:t>
      </w:r>
      <w:r>
        <w:rPr>
          <w:rFonts w:cs="Arial"/>
          <w:sz w:val="14"/>
          <w:szCs w:val="14"/>
          <w:lang w:val="en-US"/>
        </w:rPr>
        <w:t xml:space="preserve">: The course with code </w:t>
      </w:r>
      <w:r w:rsidRPr="00404114">
        <w:rPr>
          <w:rFonts w:cs="Arial"/>
          <w:b/>
          <w:sz w:val="14"/>
          <w:szCs w:val="14"/>
          <w:lang w:val="en-US"/>
        </w:rPr>
        <w:t xml:space="preserve">CODE </w:t>
      </w:r>
      <w:r>
        <w:rPr>
          <w:rFonts w:cs="Arial"/>
          <w:sz w:val="14"/>
          <w:szCs w:val="14"/>
          <w:lang w:val="en-US"/>
        </w:rPr>
        <w:t xml:space="preserve">has description </w:t>
      </w:r>
      <w:r w:rsidRPr="00404114">
        <w:rPr>
          <w:rFonts w:cs="Arial"/>
          <w:b/>
          <w:sz w:val="14"/>
          <w:szCs w:val="14"/>
          <w:lang w:val="en-US"/>
        </w:rPr>
        <w:t>DESCR</w:t>
      </w:r>
      <w:r>
        <w:rPr>
          <w:rFonts w:cs="Arial"/>
          <w:sz w:val="14"/>
          <w:szCs w:val="14"/>
          <w:lang w:val="en-US"/>
        </w:rPr>
        <w:t xml:space="preserve">, falls in category </w:t>
      </w:r>
      <w:r w:rsidRPr="00404114">
        <w:rPr>
          <w:rFonts w:cs="Arial"/>
          <w:b/>
          <w:sz w:val="14"/>
          <w:szCs w:val="14"/>
          <w:lang w:val="en-US"/>
        </w:rPr>
        <w:t>CAT</w:t>
      </w:r>
      <w:r>
        <w:rPr>
          <w:rFonts w:cs="Arial"/>
          <w:sz w:val="14"/>
          <w:szCs w:val="14"/>
          <w:lang w:val="en-US"/>
        </w:rPr>
        <w:t xml:space="preserve">, and has a duration of </w:t>
      </w:r>
      <w:r w:rsidRPr="00404114">
        <w:rPr>
          <w:rFonts w:cs="Arial"/>
          <w:b/>
          <w:sz w:val="14"/>
          <w:szCs w:val="14"/>
          <w:lang w:val="en-US"/>
        </w:rPr>
        <w:t>DUR</w:t>
      </w:r>
      <w:r>
        <w:rPr>
          <w:rFonts w:cs="Arial"/>
          <w:sz w:val="14"/>
          <w:szCs w:val="14"/>
          <w:lang w:val="en-US"/>
        </w:rPr>
        <w:t xml:space="preserve"> days.</w:t>
      </w:r>
      <w:r w:rsidR="0066289E">
        <w:rPr>
          <w:rFonts w:cs="Arial"/>
          <w:sz w:val="14"/>
          <w:szCs w:val="14"/>
          <w:lang w:val="en-US"/>
        </w:rPr>
        <w:br/>
        <w:t xml:space="preserve">Table </w:t>
      </w:r>
      <w:r w:rsidR="0066289E" w:rsidRPr="0066289E">
        <w:rPr>
          <w:rFonts w:cs="Arial"/>
          <w:b/>
          <w:sz w:val="14"/>
          <w:szCs w:val="14"/>
          <w:lang w:val="en-US"/>
        </w:rPr>
        <w:t>OFFR</w:t>
      </w:r>
      <w:r w:rsidR="0066289E">
        <w:rPr>
          <w:rFonts w:cs="Arial"/>
          <w:sz w:val="14"/>
          <w:szCs w:val="14"/>
          <w:lang w:val="en-US"/>
        </w:rPr>
        <w:t xml:space="preserve">: The course offering for the course with code </w:t>
      </w:r>
      <w:r w:rsidR="0066289E" w:rsidRPr="0066289E">
        <w:rPr>
          <w:rFonts w:cs="Arial"/>
          <w:b/>
          <w:sz w:val="14"/>
          <w:szCs w:val="14"/>
          <w:lang w:val="en-US"/>
        </w:rPr>
        <w:t>COURSE</w:t>
      </w:r>
      <w:r w:rsidR="0066289E">
        <w:rPr>
          <w:rFonts w:cs="Arial"/>
          <w:sz w:val="14"/>
          <w:szCs w:val="14"/>
          <w:lang w:val="en-US"/>
        </w:rPr>
        <w:t xml:space="preserve"> that starts on date </w:t>
      </w:r>
      <w:r w:rsidR="0066289E" w:rsidRPr="0066289E">
        <w:rPr>
          <w:rFonts w:cs="Arial"/>
          <w:b/>
          <w:sz w:val="14"/>
          <w:szCs w:val="14"/>
          <w:lang w:val="en-US"/>
        </w:rPr>
        <w:t>STARTS</w:t>
      </w:r>
      <w:r w:rsidR="0066289E">
        <w:rPr>
          <w:rFonts w:cs="Arial"/>
          <w:sz w:val="14"/>
          <w:szCs w:val="14"/>
          <w:lang w:val="en-US"/>
        </w:rPr>
        <w:t xml:space="preserve">, has status </w:t>
      </w:r>
      <w:r w:rsidR="0066289E" w:rsidRPr="0066289E">
        <w:rPr>
          <w:rFonts w:cs="Arial"/>
          <w:b/>
          <w:sz w:val="14"/>
          <w:szCs w:val="14"/>
          <w:lang w:val="en-US"/>
        </w:rPr>
        <w:t>STA</w:t>
      </w:r>
      <w:r w:rsidR="0066289E">
        <w:rPr>
          <w:rFonts w:cs="Arial"/>
          <w:b/>
          <w:sz w:val="14"/>
          <w:szCs w:val="14"/>
          <w:lang w:val="en-US"/>
        </w:rPr>
        <w:t>T</w:t>
      </w:r>
      <w:r w:rsidR="0066289E" w:rsidRPr="0066289E">
        <w:rPr>
          <w:rFonts w:cs="Arial"/>
          <w:b/>
          <w:sz w:val="14"/>
          <w:szCs w:val="14"/>
          <w:lang w:val="en-US"/>
        </w:rPr>
        <w:t>US</w:t>
      </w:r>
      <w:r w:rsidR="0066289E">
        <w:rPr>
          <w:rFonts w:cs="Arial"/>
          <w:sz w:val="14"/>
          <w:szCs w:val="14"/>
          <w:lang w:val="en-US"/>
        </w:rPr>
        <w:t xml:space="preserve">, has a maximum capacity of </w:t>
      </w:r>
      <w:r w:rsidR="0066289E" w:rsidRPr="0066289E">
        <w:rPr>
          <w:rFonts w:cs="Arial"/>
          <w:b/>
          <w:sz w:val="14"/>
          <w:szCs w:val="14"/>
          <w:lang w:val="en-US"/>
        </w:rPr>
        <w:t>MAXCAP</w:t>
      </w:r>
      <w:r w:rsidR="0066289E">
        <w:rPr>
          <w:rFonts w:cs="Arial"/>
          <w:sz w:val="14"/>
          <w:szCs w:val="14"/>
          <w:lang w:val="en-US"/>
        </w:rPr>
        <w:t xml:space="preserve"> attendees, is offered at location </w:t>
      </w:r>
      <w:r w:rsidR="0066289E" w:rsidRPr="0066289E">
        <w:rPr>
          <w:rFonts w:cs="Arial"/>
          <w:b/>
          <w:sz w:val="14"/>
          <w:szCs w:val="14"/>
          <w:lang w:val="en-US"/>
        </w:rPr>
        <w:t>LOC</w:t>
      </w:r>
      <w:r w:rsidR="0066289E">
        <w:rPr>
          <w:rFonts w:cs="Arial"/>
          <w:sz w:val="14"/>
          <w:szCs w:val="14"/>
          <w:lang w:val="en-US"/>
        </w:rPr>
        <w:t xml:space="preserve">, and (unless </w:t>
      </w:r>
      <w:r w:rsidR="0066289E" w:rsidRPr="0066289E">
        <w:rPr>
          <w:rFonts w:cs="Arial"/>
          <w:b/>
          <w:sz w:val="14"/>
          <w:szCs w:val="14"/>
          <w:lang w:val="en-US"/>
        </w:rPr>
        <w:t>TRAINER</w:t>
      </w:r>
      <w:r w:rsidR="0066289E">
        <w:rPr>
          <w:rFonts w:cs="Arial"/>
          <w:sz w:val="14"/>
          <w:szCs w:val="14"/>
          <w:lang w:val="en-US"/>
        </w:rPr>
        <w:t xml:space="preserve"> equals -1) the offering has the employee with employee number </w:t>
      </w:r>
      <w:r w:rsidR="0066289E" w:rsidRPr="0066289E">
        <w:rPr>
          <w:rFonts w:cs="Arial"/>
          <w:b/>
          <w:sz w:val="14"/>
          <w:szCs w:val="14"/>
          <w:lang w:val="en-US"/>
        </w:rPr>
        <w:t>TRAINER</w:t>
      </w:r>
      <w:r w:rsidR="0066289E">
        <w:rPr>
          <w:rFonts w:cs="Arial"/>
          <w:sz w:val="14"/>
          <w:szCs w:val="14"/>
          <w:lang w:val="en-US"/>
        </w:rPr>
        <w:t xml:space="preserve"> assigned as the trainer. </w:t>
      </w:r>
      <w:r w:rsidR="00C84378">
        <w:rPr>
          <w:rFonts w:cs="Arial"/>
          <w:sz w:val="14"/>
          <w:szCs w:val="14"/>
          <w:lang w:val="en-US"/>
        </w:rPr>
        <w:br/>
        <w:t xml:space="preserve">Table </w:t>
      </w:r>
      <w:r w:rsidR="00C84378" w:rsidRPr="00C84378">
        <w:rPr>
          <w:rFonts w:cs="Arial"/>
          <w:b/>
          <w:sz w:val="14"/>
          <w:szCs w:val="14"/>
          <w:lang w:val="en-US"/>
        </w:rPr>
        <w:t>REG</w:t>
      </w:r>
      <w:r w:rsidR="00C84378">
        <w:rPr>
          <w:rFonts w:cs="Arial"/>
          <w:sz w:val="14"/>
          <w:szCs w:val="14"/>
          <w:lang w:val="en-US"/>
        </w:rPr>
        <w:t xml:space="preserve">: The employee whose employee number is </w:t>
      </w:r>
      <w:r w:rsidR="00C84378" w:rsidRPr="00014827">
        <w:rPr>
          <w:rFonts w:cs="Arial"/>
          <w:b/>
          <w:sz w:val="14"/>
          <w:szCs w:val="14"/>
          <w:lang w:val="en-US"/>
        </w:rPr>
        <w:t>STUD</w:t>
      </w:r>
      <w:r w:rsidR="00C84378">
        <w:rPr>
          <w:rFonts w:cs="Arial"/>
          <w:sz w:val="14"/>
          <w:szCs w:val="14"/>
          <w:lang w:val="en-US"/>
        </w:rPr>
        <w:t xml:space="preserve"> has registered for a course with code </w:t>
      </w:r>
      <w:r w:rsidR="00C84378" w:rsidRPr="00014827">
        <w:rPr>
          <w:rFonts w:cs="Arial"/>
          <w:b/>
          <w:sz w:val="14"/>
          <w:szCs w:val="14"/>
          <w:lang w:val="en-US"/>
        </w:rPr>
        <w:t>COURSE</w:t>
      </w:r>
      <w:r w:rsidR="00C84378">
        <w:rPr>
          <w:rFonts w:cs="Arial"/>
          <w:sz w:val="14"/>
          <w:szCs w:val="14"/>
          <w:lang w:val="en-US"/>
        </w:rPr>
        <w:t xml:space="preserve"> that starts on </w:t>
      </w:r>
      <w:r w:rsidR="00C84378" w:rsidRPr="00014827">
        <w:rPr>
          <w:rFonts w:cs="Arial"/>
          <w:b/>
          <w:sz w:val="14"/>
          <w:szCs w:val="14"/>
          <w:lang w:val="en-US"/>
        </w:rPr>
        <w:t>STARTS</w:t>
      </w:r>
      <w:r w:rsidR="00C84378">
        <w:rPr>
          <w:rFonts w:cs="Arial"/>
          <w:sz w:val="14"/>
          <w:szCs w:val="14"/>
          <w:lang w:val="en-US"/>
        </w:rPr>
        <w:t xml:space="preserve">, and (unless </w:t>
      </w:r>
      <w:r w:rsidR="00C84378" w:rsidRPr="00014827">
        <w:rPr>
          <w:rFonts w:cs="Arial"/>
          <w:b/>
          <w:sz w:val="14"/>
          <w:szCs w:val="14"/>
          <w:lang w:val="en-US"/>
        </w:rPr>
        <w:t>EVAL</w:t>
      </w:r>
      <w:r w:rsidR="00C84378">
        <w:rPr>
          <w:rFonts w:cs="Arial"/>
          <w:sz w:val="14"/>
          <w:szCs w:val="14"/>
          <w:lang w:val="en-US"/>
        </w:rPr>
        <w:t xml:space="preserve"> equals -1)</w:t>
      </w:r>
      <w:r w:rsidR="00014827">
        <w:rPr>
          <w:rFonts w:cs="Arial"/>
          <w:sz w:val="14"/>
          <w:szCs w:val="14"/>
          <w:lang w:val="en-US"/>
        </w:rPr>
        <w:t xml:space="preserve"> has rated the course with an evaluation score of </w:t>
      </w:r>
      <w:r w:rsidR="00014827" w:rsidRPr="00014827">
        <w:rPr>
          <w:rFonts w:cs="Arial"/>
          <w:b/>
          <w:sz w:val="14"/>
          <w:szCs w:val="14"/>
          <w:lang w:val="en-US"/>
        </w:rPr>
        <w:t>EVAL</w:t>
      </w:r>
      <w:r w:rsidR="00014827">
        <w:rPr>
          <w:rFonts w:cs="Arial"/>
          <w:sz w:val="14"/>
          <w:szCs w:val="14"/>
          <w:lang w:val="en-US"/>
        </w:rPr>
        <w:t>.</w:t>
      </w:r>
      <w:r w:rsidR="00C02980" w:rsidRPr="00AA79E7">
        <w:rPr>
          <w:rFonts w:cs="Arial"/>
          <w:sz w:val="14"/>
          <w:szCs w:val="14"/>
          <w:lang w:val="en-US"/>
        </w:rPr>
        <w:br/>
      </w:r>
      <w:r w:rsidR="00014827">
        <w:rPr>
          <w:rFonts w:cs="Arial"/>
          <w:sz w:val="14"/>
          <w:szCs w:val="14"/>
          <w:lang w:val="en-US"/>
        </w:rPr>
        <w:t xml:space="preserve">Table </w:t>
      </w:r>
      <w:r w:rsidR="00014827" w:rsidRPr="00014827">
        <w:rPr>
          <w:rFonts w:cs="Arial"/>
          <w:b/>
          <w:sz w:val="14"/>
          <w:szCs w:val="14"/>
          <w:lang w:val="en-US"/>
        </w:rPr>
        <w:t>HIST</w:t>
      </w:r>
      <w:r w:rsidR="00014827">
        <w:rPr>
          <w:rFonts w:cs="Arial"/>
          <w:sz w:val="14"/>
          <w:szCs w:val="14"/>
          <w:lang w:val="en-US"/>
        </w:rPr>
        <w:t xml:space="preserve">: At date </w:t>
      </w:r>
      <w:r w:rsidR="00014827" w:rsidRPr="00014827">
        <w:rPr>
          <w:rFonts w:cs="Arial"/>
          <w:b/>
          <w:sz w:val="14"/>
          <w:szCs w:val="14"/>
          <w:lang w:val="en-US"/>
        </w:rPr>
        <w:t>UNITIL</w:t>
      </w:r>
      <w:r w:rsidR="00014827">
        <w:rPr>
          <w:rFonts w:cs="Arial"/>
          <w:sz w:val="14"/>
          <w:szCs w:val="14"/>
          <w:lang w:val="en-US"/>
        </w:rPr>
        <w:t xml:space="preserve">, for the employee whose employee number is </w:t>
      </w:r>
      <w:r w:rsidR="00014827" w:rsidRPr="00014827">
        <w:rPr>
          <w:rFonts w:cs="Arial"/>
          <w:b/>
          <w:sz w:val="14"/>
          <w:szCs w:val="14"/>
          <w:lang w:val="en-US"/>
        </w:rPr>
        <w:t>EMPNO</w:t>
      </w:r>
      <w:r w:rsidR="00014827">
        <w:rPr>
          <w:rFonts w:cs="Arial"/>
          <w:sz w:val="14"/>
          <w:szCs w:val="14"/>
          <w:lang w:val="en-US"/>
        </w:rPr>
        <w:t xml:space="preserve">, either department or the monthly salary (or both) have changed. Prior to the date </w:t>
      </w:r>
      <w:r w:rsidR="00014827" w:rsidRPr="00014827">
        <w:rPr>
          <w:rFonts w:cs="Arial"/>
          <w:b/>
          <w:sz w:val="14"/>
          <w:szCs w:val="14"/>
          <w:lang w:val="en-US"/>
        </w:rPr>
        <w:t>UNTIL</w:t>
      </w:r>
      <w:r w:rsidR="00014827">
        <w:rPr>
          <w:rFonts w:cs="Arial"/>
          <w:sz w:val="14"/>
          <w:szCs w:val="14"/>
          <w:lang w:val="en-US"/>
        </w:rPr>
        <w:t xml:space="preserve">, the department for that employee was </w:t>
      </w:r>
      <w:r w:rsidR="00014827" w:rsidRPr="00014827">
        <w:rPr>
          <w:rFonts w:cs="Arial"/>
          <w:b/>
          <w:sz w:val="14"/>
          <w:szCs w:val="14"/>
          <w:lang w:val="en-US"/>
        </w:rPr>
        <w:t>DEPTNO</w:t>
      </w:r>
      <w:r w:rsidR="00014827">
        <w:rPr>
          <w:rFonts w:cs="Arial"/>
          <w:sz w:val="14"/>
          <w:szCs w:val="14"/>
          <w:lang w:val="en-US"/>
        </w:rPr>
        <w:t xml:space="preserve"> and the monthly salary was </w:t>
      </w:r>
      <w:r w:rsidR="00014827" w:rsidRPr="00014827">
        <w:rPr>
          <w:rFonts w:cs="Arial"/>
          <w:b/>
          <w:sz w:val="14"/>
          <w:szCs w:val="14"/>
          <w:lang w:val="en-US"/>
        </w:rPr>
        <w:t>MSAL</w:t>
      </w:r>
      <w:r w:rsidR="00014827">
        <w:rPr>
          <w:rFonts w:cs="Arial"/>
          <w:sz w:val="14"/>
          <w:szCs w:val="14"/>
          <w:lang w:val="en-US"/>
        </w:rPr>
        <w:t xml:space="preserve"> (table initially empty).</w:t>
      </w:r>
      <w:r w:rsidR="00014827">
        <w:rPr>
          <w:rFonts w:cs="Arial"/>
          <w:sz w:val="14"/>
          <w:szCs w:val="14"/>
          <w:lang w:val="en-US"/>
        </w:rPr>
        <w:br/>
      </w:r>
    </w:p>
    <w:p w14:paraId="4048F392" w14:textId="31B91966" w:rsidR="006E2177" w:rsidRPr="0002521F" w:rsidRDefault="00014827" w:rsidP="0002521F">
      <w:pPr>
        <w:rPr>
          <w:rFonts w:cs="Arial"/>
          <w:szCs w:val="18"/>
          <w:lang w:val="en-US"/>
        </w:rPr>
      </w:pPr>
      <w:r>
        <w:rPr>
          <w:rFonts w:cs="Arial"/>
          <w:szCs w:val="18"/>
          <w:lang w:val="en-US"/>
        </w:rPr>
        <w:t xml:space="preserve">Note: </w:t>
      </w:r>
      <w:r w:rsidR="00CB4649">
        <w:rPr>
          <w:rFonts w:cs="Arial"/>
          <w:szCs w:val="18"/>
          <w:lang w:val="en-US"/>
        </w:rPr>
        <w:t xml:space="preserve">whether you like it or not, this is the database you have to </w:t>
      </w:r>
      <w:r w:rsidR="00F34F6E">
        <w:rPr>
          <w:rFonts w:cs="Arial"/>
          <w:szCs w:val="18"/>
          <w:lang w:val="en-US"/>
        </w:rPr>
        <w:t>deal with (you have to deal with some design flaws in your code).</w:t>
      </w:r>
      <w:r>
        <w:rPr>
          <w:rFonts w:cs="Arial"/>
          <w:szCs w:val="18"/>
          <w:lang w:val="en-US"/>
        </w:rPr>
        <w:t xml:space="preserve"> </w:t>
      </w:r>
      <w:r>
        <w:rPr>
          <w:rFonts w:cs="Arial"/>
          <w:szCs w:val="18"/>
          <w:lang w:val="en-US"/>
        </w:rPr>
        <w:br/>
      </w:r>
      <w:r>
        <w:rPr>
          <w:rFonts w:cs="Arial"/>
          <w:szCs w:val="18"/>
          <w:lang w:val="en-US"/>
        </w:rPr>
        <w:br/>
      </w:r>
      <w:r w:rsidR="006E2177" w:rsidRPr="0002521F">
        <w:rPr>
          <w:i/>
          <w:lang w:val="en-US"/>
        </w:rPr>
        <w:t>Relational schema</w:t>
      </w:r>
    </w:p>
    <w:p w14:paraId="49B4EE3F" w14:textId="6A4C36DF" w:rsidR="006E2177" w:rsidRDefault="006E2177" w:rsidP="004F1357">
      <w:pPr>
        <w:rPr>
          <w:rFonts w:cs="Arial"/>
          <w:szCs w:val="18"/>
          <w:lang w:val="en-US"/>
        </w:rPr>
      </w:pPr>
      <w:r>
        <w:rPr>
          <w:rFonts w:cs="Arial"/>
          <w:szCs w:val="18"/>
          <w:lang w:val="en-US"/>
        </w:rPr>
        <w:t xml:space="preserve">On the last page of this document you’ll find the relational schema of the database. </w:t>
      </w:r>
      <w:r w:rsidR="00410B40">
        <w:rPr>
          <w:rFonts w:cs="Arial"/>
          <w:szCs w:val="18"/>
          <w:lang w:val="en-US"/>
        </w:rPr>
        <w:t>This schema created with SAP PowerDesigner,</w:t>
      </w:r>
      <w:r w:rsidR="00C74D85">
        <w:rPr>
          <w:rFonts w:cs="Arial"/>
          <w:szCs w:val="18"/>
          <w:lang w:val="en-US"/>
        </w:rPr>
        <w:t xml:space="preserve"> shows the main structural- and in</w:t>
      </w:r>
      <w:r w:rsidR="00C977B6">
        <w:rPr>
          <w:rFonts w:cs="Arial"/>
          <w:szCs w:val="18"/>
          <w:lang w:val="en-US"/>
        </w:rPr>
        <w:t>tegrity aspects of the database</w:t>
      </w:r>
      <w:r w:rsidR="00C74D85">
        <w:rPr>
          <w:rFonts w:cs="Arial"/>
          <w:szCs w:val="18"/>
          <w:lang w:val="en-US"/>
        </w:rPr>
        <w:t>.</w:t>
      </w:r>
    </w:p>
    <w:p w14:paraId="569574D1" w14:textId="77777777" w:rsidR="006E2177" w:rsidRPr="009C7A9B" w:rsidRDefault="006E2177" w:rsidP="004F1357">
      <w:pPr>
        <w:rPr>
          <w:rFonts w:cs="Arial"/>
          <w:szCs w:val="18"/>
          <w:lang w:val="en-US"/>
        </w:rPr>
      </w:pPr>
    </w:p>
    <w:p w14:paraId="3890F72D" w14:textId="77777777" w:rsidR="004F1357" w:rsidRPr="009C7A9B" w:rsidRDefault="004F1357" w:rsidP="00C74D85">
      <w:pPr>
        <w:pStyle w:val="Kop4"/>
        <w:rPr>
          <w:lang w:val="en-US"/>
        </w:rPr>
      </w:pPr>
      <w:r w:rsidRPr="009C7A9B">
        <w:rPr>
          <w:lang w:val="en-US"/>
        </w:rPr>
        <w:lastRenderedPageBreak/>
        <w:t>Scripts</w:t>
      </w:r>
    </w:p>
    <w:p w14:paraId="5DD052F6" w14:textId="7BACB4D8" w:rsidR="00C74D85" w:rsidRDefault="00C977B6" w:rsidP="00410B40">
      <w:pPr>
        <w:rPr>
          <w:rFonts w:cs="Arial"/>
          <w:szCs w:val="18"/>
          <w:lang w:val="en-US"/>
        </w:rPr>
      </w:pPr>
      <w:r>
        <w:rPr>
          <w:rFonts w:cs="Arial"/>
          <w:szCs w:val="18"/>
          <w:lang w:val="en-US"/>
        </w:rPr>
        <w:t xml:space="preserve">On OnderwijsOnline </w:t>
      </w:r>
      <w:r w:rsidR="00C74D85">
        <w:rPr>
          <w:rFonts w:cs="Arial"/>
          <w:szCs w:val="18"/>
          <w:lang w:val="en-US"/>
        </w:rPr>
        <w:t>(</w:t>
      </w:r>
      <w:r>
        <w:rPr>
          <w:rFonts w:cs="Arial"/>
          <w:szCs w:val="18"/>
          <w:lang w:val="en-US"/>
        </w:rPr>
        <w:t>HAN</w:t>
      </w:r>
      <w:r w:rsidR="00E52BEA">
        <w:rPr>
          <w:rFonts w:cs="Arial"/>
          <w:szCs w:val="18"/>
          <w:lang w:val="en-US"/>
        </w:rPr>
        <w:t xml:space="preserve"> University’</w:t>
      </w:r>
      <w:r>
        <w:rPr>
          <w:rFonts w:cs="Arial"/>
          <w:szCs w:val="18"/>
          <w:lang w:val="en-US"/>
        </w:rPr>
        <w:t xml:space="preserve">s Electronic </w:t>
      </w:r>
      <w:r w:rsidRPr="00BB008F">
        <w:rPr>
          <w:rFonts w:cs="Arial"/>
          <w:sz w:val="20"/>
          <w:szCs w:val="20"/>
          <w:lang w:val="en-US"/>
        </w:rPr>
        <w:t>Learning</w:t>
      </w:r>
      <w:r>
        <w:rPr>
          <w:rFonts w:cs="Arial"/>
          <w:szCs w:val="18"/>
          <w:lang w:val="en-US"/>
        </w:rPr>
        <w:t xml:space="preserve"> Environment</w:t>
      </w:r>
      <w:r w:rsidR="001D732D">
        <w:rPr>
          <w:rFonts w:cs="Arial"/>
          <w:szCs w:val="18"/>
          <w:lang w:val="en-US"/>
        </w:rPr>
        <w:t xml:space="preserve"> at </w:t>
      </w:r>
      <w:r>
        <w:rPr>
          <w:rFonts w:cs="Arial"/>
          <w:szCs w:val="18"/>
          <w:lang w:val="en-US"/>
        </w:rPr>
        <w:t>url https://onderwijsonline.han.nl</w:t>
      </w:r>
      <w:r w:rsidR="00C74D85">
        <w:rPr>
          <w:rFonts w:cs="Arial"/>
          <w:szCs w:val="18"/>
          <w:lang w:val="en-US"/>
        </w:rPr>
        <w:t xml:space="preserve">) </w:t>
      </w:r>
      <w:r w:rsidR="00410B40">
        <w:rPr>
          <w:rFonts w:cs="Arial"/>
          <w:szCs w:val="18"/>
          <w:lang w:val="en-US"/>
        </w:rPr>
        <w:t xml:space="preserve">in </w:t>
      </w:r>
      <w:r>
        <w:rPr>
          <w:rFonts w:cs="Arial"/>
          <w:szCs w:val="18"/>
          <w:lang w:val="en-US"/>
        </w:rPr>
        <w:t>course</w:t>
      </w:r>
      <w:r w:rsidR="00410B40">
        <w:rPr>
          <w:rFonts w:cs="Arial"/>
          <w:szCs w:val="18"/>
          <w:lang w:val="en-US"/>
        </w:rPr>
        <w:t xml:space="preserve"> folder</w:t>
      </w:r>
      <w:r>
        <w:rPr>
          <w:rFonts w:cs="Arial"/>
          <w:szCs w:val="18"/>
          <w:lang w:val="en-US"/>
        </w:rPr>
        <w:t xml:space="preserve"> </w:t>
      </w:r>
      <w:r w:rsidR="00BB008F" w:rsidRPr="00BB008F">
        <w:rPr>
          <w:rFonts w:cs="Arial"/>
          <w:kern w:val="36"/>
          <w:szCs w:val="18"/>
          <w:lang w:val="en-US"/>
        </w:rPr>
        <w:t>ISE DI 2018-2019 (S1 &amp; S2)</w:t>
      </w:r>
      <w:r w:rsidR="00BB008F">
        <w:rPr>
          <w:rFonts w:cs="Arial"/>
          <w:kern w:val="36"/>
          <w:szCs w:val="18"/>
          <w:lang w:val="en-US"/>
        </w:rPr>
        <w:t xml:space="preserve"> under item 2.3,</w:t>
      </w:r>
      <w:r w:rsidRPr="00BB008F">
        <w:rPr>
          <w:rFonts w:cs="Arial"/>
          <w:szCs w:val="18"/>
          <w:lang w:val="en-US"/>
        </w:rPr>
        <w:t xml:space="preserve"> </w:t>
      </w:r>
      <w:r w:rsidR="00C74D85">
        <w:rPr>
          <w:rFonts w:cs="Arial"/>
          <w:szCs w:val="18"/>
          <w:lang w:val="en-US"/>
        </w:rPr>
        <w:t xml:space="preserve">you’ll find </w:t>
      </w:r>
      <w:r>
        <w:rPr>
          <w:rFonts w:cs="Arial"/>
          <w:szCs w:val="18"/>
          <w:lang w:val="en-US"/>
        </w:rPr>
        <w:t>three sql scripts, a basic create table script (</w:t>
      </w:r>
      <w:r w:rsidRPr="00C977B6">
        <w:rPr>
          <w:rFonts w:cs="Arial"/>
          <w:szCs w:val="18"/>
          <w:lang w:val="en-US"/>
        </w:rPr>
        <w:t>COURSE_cretab.sql</w:t>
      </w:r>
      <w:r>
        <w:rPr>
          <w:rFonts w:cs="Arial"/>
          <w:szCs w:val="18"/>
          <w:lang w:val="en-US"/>
        </w:rPr>
        <w:t>), an insert script (</w:t>
      </w:r>
      <w:r w:rsidRPr="00C977B6">
        <w:rPr>
          <w:rFonts w:cs="Arial"/>
          <w:szCs w:val="18"/>
          <w:lang w:val="en-US"/>
        </w:rPr>
        <w:t>COURSE_database_state.sql</w:t>
      </w:r>
      <w:r>
        <w:rPr>
          <w:rFonts w:cs="Arial"/>
          <w:szCs w:val="18"/>
          <w:lang w:val="en-US"/>
        </w:rPr>
        <w:t xml:space="preserve">) and </w:t>
      </w:r>
      <w:r w:rsidR="00C74D85">
        <w:rPr>
          <w:rFonts w:cs="Arial"/>
          <w:szCs w:val="18"/>
          <w:lang w:val="en-US"/>
        </w:rPr>
        <w:t xml:space="preserve">a </w:t>
      </w:r>
      <w:r>
        <w:rPr>
          <w:rFonts w:cs="Arial"/>
          <w:szCs w:val="18"/>
          <w:lang w:val="en-US"/>
        </w:rPr>
        <w:t>constraints creation script (</w:t>
      </w:r>
      <w:r w:rsidRPr="00C977B6">
        <w:rPr>
          <w:rFonts w:cs="Arial"/>
          <w:szCs w:val="18"/>
          <w:lang w:val="en-US"/>
        </w:rPr>
        <w:t>COURSE_constraints.sql</w:t>
      </w:r>
      <w:r>
        <w:rPr>
          <w:rFonts w:cs="Arial"/>
          <w:szCs w:val="18"/>
          <w:lang w:val="en-US"/>
        </w:rPr>
        <w:t>).</w:t>
      </w:r>
      <w:r w:rsidR="00C74D85">
        <w:rPr>
          <w:rFonts w:cs="Arial"/>
          <w:szCs w:val="18"/>
          <w:lang w:val="en-US"/>
        </w:rPr>
        <w:t xml:space="preserve"> </w:t>
      </w:r>
      <w:r>
        <w:rPr>
          <w:rFonts w:cs="Arial"/>
          <w:szCs w:val="18"/>
          <w:lang w:val="en-US"/>
        </w:rPr>
        <w:t>Run these scripts in the order as listed above</w:t>
      </w:r>
      <w:r w:rsidR="00121877">
        <w:rPr>
          <w:rFonts w:cs="Arial"/>
          <w:szCs w:val="18"/>
          <w:lang w:val="en-US"/>
        </w:rPr>
        <w:t xml:space="preserve"> and study these scripts</w:t>
      </w:r>
      <w:r>
        <w:rPr>
          <w:rFonts w:cs="Arial"/>
          <w:szCs w:val="18"/>
          <w:lang w:val="en-US"/>
        </w:rPr>
        <w:t>.</w:t>
      </w:r>
    </w:p>
    <w:p w14:paraId="37F38641" w14:textId="77777777" w:rsidR="00C74D85" w:rsidRDefault="00C74D85" w:rsidP="004F1357">
      <w:pPr>
        <w:rPr>
          <w:rFonts w:cs="Arial"/>
          <w:b/>
          <w:szCs w:val="18"/>
          <w:lang w:val="en-US"/>
        </w:rPr>
      </w:pPr>
    </w:p>
    <w:p w14:paraId="29632851" w14:textId="3327FFC3" w:rsidR="004F1357" w:rsidRPr="009C7A9B" w:rsidRDefault="00410B40" w:rsidP="00B90A95">
      <w:pPr>
        <w:pStyle w:val="Kop4"/>
        <w:rPr>
          <w:lang w:val="en-US"/>
        </w:rPr>
      </w:pPr>
      <w:r>
        <w:rPr>
          <w:lang w:val="en-US"/>
        </w:rPr>
        <w:t>Co</w:t>
      </w:r>
      <w:r w:rsidR="00C17623">
        <w:rPr>
          <w:lang w:val="en-US"/>
        </w:rPr>
        <w:t xml:space="preserve">nstraints </w:t>
      </w:r>
      <w:r>
        <w:rPr>
          <w:lang w:val="en-US"/>
        </w:rPr>
        <w:t xml:space="preserve">to be implemented </w:t>
      </w:r>
      <w:r w:rsidR="00121877">
        <w:rPr>
          <w:lang w:val="en-US"/>
        </w:rPr>
        <w:t xml:space="preserve">by you </w:t>
      </w:r>
      <w:r>
        <w:rPr>
          <w:lang w:val="en-US"/>
        </w:rPr>
        <w:t xml:space="preserve">in the </w:t>
      </w:r>
      <w:r w:rsidR="00C17623">
        <w:rPr>
          <w:lang w:val="en-US"/>
        </w:rPr>
        <w:t xml:space="preserve">Course </w:t>
      </w:r>
      <w:r w:rsidR="00CB046A">
        <w:rPr>
          <w:lang w:val="en-US"/>
        </w:rPr>
        <w:t xml:space="preserve">Offering </w:t>
      </w:r>
      <w:r w:rsidR="00C17623">
        <w:rPr>
          <w:lang w:val="en-US"/>
        </w:rPr>
        <w:t>Database</w:t>
      </w:r>
      <w:r w:rsidR="00121877">
        <w:rPr>
          <w:lang w:val="en-US"/>
        </w:rPr>
        <w:t xml:space="preserve"> in addition to the constraints the scripts already specify (note: even after implementation of these 11 constraints the set still is far from complete):</w:t>
      </w:r>
    </w:p>
    <w:p w14:paraId="4795256F" w14:textId="1FE26B80" w:rsidR="00B90A95" w:rsidRDefault="00C17623" w:rsidP="004F1357">
      <w:pPr>
        <w:pStyle w:val="Lijstopsomteken"/>
        <w:numPr>
          <w:ilvl w:val="0"/>
          <w:numId w:val="20"/>
        </w:numPr>
        <w:rPr>
          <w:lang w:val="en-US"/>
        </w:rPr>
      </w:pPr>
      <w:r>
        <w:rPr>
          <w:lang w:val="en-US"/>
        </w:rPr>
        <w:t>The president of the company earns more than $10.000 monthly.</w:t>
      </w:r>
    </w:p>
    <w:p w14:paraId="6B32AF36" w14:textId="77777777" w:rsidR="00C17623" w:rsidRDefault="00C17623" w:rsidP="004F1357">
      <w:pPr>
        <w:pStyle w:val="Lijstopsomteken"/>
        <w:numPr>
          <w:ilvl w:val="0"/>
          <w:numId w:val="20"/>
        </w:numPr>
        <w:rPr>
          <w:lang w:val="en-US"/>
        </w:rPr>
      </w:pPr>
      <w:r>
        <w:rPr>
          <w:lang w:val="en-US"/>
        </w:rPr>
        <w:t>A department that employs the president or a manager should also employ at least one administrator.</w:t>
      </w:r>
    </w:p>
    <w:p w14:paraId="42512246" w14:textId="7AFF76D5" w:rsidR="00B90A95" w:rsidRPr="00B90A95" w:rsidRDefault="00E52BEA" w:rsidP="004F1357">
      <w:pPr>
        <w:pStyle w:val="Lijstopsomteken"/>
        <w:numPr>
          <w:ilvl w:val="0"/>
          <w:numId w:val="20"/>
        </w:numPr>
        <w:rPr>
          <w:lang w:val="en-US"/>
        </w:rPr>
      </w:pPr>
      <w:r>
        <w:rPr>
          <w:lang w:val="en-US"/>
        </w:rPr>
        <w:t>The company hires adult personnel only.</w:t>
      </w:r>
    </w:p>
    <w:p w14:paraId="50014825" w14:textId="2178B8AA" w:rsidR="00B90A95" w:rsidRPr="00184502" w:rsidRDefault="00C17E1A" w:rsidP="004F1357">
      <w:pPr>
        <w:pStyle w:val="Lijstopsomteken"/>
        <w:numPr>
          <w:ilvl w:val="0"/>
          <w:numId w:val="20"/>
        </w:numPr>
        <w:rPr>
          <w:lang w:val="en-US"/>
        </w:rPr>
      </w:pPr>
      <w:r w:rsidRPr="00184502">
        <w:rPr>
          <w:lang w:val="en-US"/>
        </w:rPr>
        <w:t>A salary grade overlaps with at most</w:t>
      </w:r>
      <w:r w:rsidR="00024C72" w:rsidRPr="00184502">
        <w:rPr>
          <w:lang w:val="en-US"/>
        </w:rPr>
        <w:t xml:space="preserve"> one</w:t>
      </w:r>
      <w:r w:rsidRPr="00184502">
        <w:rPr>
          <w:lang w:val="en-US"/>
        </w:rPr>
        <w:t xml:space="preserve"> </w:t>
      </w:r>
      <w:r w:rsidR="00184502">
        <w:rPr>
          <w:lang w:val="en-US"/>
        </w:rPr>
        <w:t>lower</w:t>
      </w:r>
      <w:r w:rsidR="00024C72" w:rsidRPr="00184502">
        <w:rPr>
          <w:lang w:val="en-US"/>
        </w:rPr>
        <w:t xml:space="preserve"> salary </w:t>
      </w:r>
      <w:r w:rsidRPr="00184502">
        <w:rPr>
          <w:lang w:val="en-US"/>
        </w:rPr>
        <w:t>grade.</w:t>
      </w:r>
      <w:r w:rsidR="008C03D8">
        <w:rPr>
          <w:lang w:val="en-US"/>
        </w:rPr>
        <w:t xml:space="preserve"> The llimit of a salary grade must be higher than the </w:t>
      </w:r>
      <w:r w:rsidR="00111A99">
        <w:rPr>
          <w:lang w:val="en-US"/>
        </w:rPr>
        <w:t>llimit of the next lower salary grade. The ulimit of the salary grade must be higher than the ulimit of the next lower salary grade.</w:t>
      </w:r>
    </w:p>
    <w:p w14:paraId="27C778A9" w14:textId="1C7F4221" w:rsidR="00184502" w:rsidRDefault="00111A99" w:rsidP="004F1357">
      <w:pPr>
        <w:pStyle w:val="Lijstopsomteken"/>
        <w:numPr>
          <w:ilvl w:val="0"/>
          <w:numId w:val="20"/>
        </w:numPr>
        <w:rPr>
          <w:lang w:val="en-US"/>
        </w:rPr>
      </w:pPr>
      <w:r>
        <w:rPr>
          <w:lang w:val="en-US"/>
        </w:rPr>
        <w:t>The start</w:t>
      </w:r>
      <w:r w:rsidR="00184502">
        <w:rPr>
          <w:lang w:val="en-US"/>
        </w:rPr>
        <w:t xml:space="preserve"> date and known trainer uniquely identify course offerings. Note: the use of a filtered index is not allowed.</w:t>
      </w:r>
    </w:p>
    <w:p w14:paraId="2A6CBFB1" w14:textId="37AC8711" w:rsidR="00184502" w:rsidRPr="00551DCA" w:rsidRDefault="00551DCA" w:rsidP="00551DCA">
      <w:pPr>
        <w:pStyle w:val="Lijstopsomteken"/>
        <w:numPr>
          <w:ilvl w:val="0"/>
          <w:numId w:val="20"/>
        </w:numPr>
        <w:rPr>
          <w:lang w:val="en-US"/>
        </w:rPr>
      </w:pPr>
      <w:r>
        <w:rPr>
          <w:lang w:val="en-US"/>
        </w:rPr>
        <w:t>Trainers cannot teach different courses simultaneously.</w:t>
      </w:r>
    </w:p>
    <w:p w14:paraId="6FC8B239" w14:textId="0464D8FC" w:rsidR="00184502" w:rsidRPr="0021415F" w:rsidRDefault="00502A6C" w:rsidP="004F1357">
      <w:pPr>
        <w:pStyle w:val="Lijstopsomteken"/>
        <w:numPr>
          <w:ilvl w:val="0"/>
          <w:numId w:val="20"/>
        </w:numPr>
        <w:rPr>
          <w:lang w:val="en-US"/>
        </w:rPr>
      </w:pPr>
      <w:r w:rsidRPr="0021415F">
        <w:rPr>
          <w:lang w:val="en-US"/>
        </w:rPr>
        <w:t xml:space="preserve">An active employee cannot be managed by a terminated employee. </w:t>
      </w:r>
    </w:p>
    <w:p w14:paraId="14BFFD54" w14:textId="0047ECFE" w:rsidR="00184502" w:rsidRDefault="00184502" w:rsidP="004F1357">
      <w:pPr>
        <w:pStyle w:val="Lijstopsomteken"/>
        <w:numPr>
          <w:ilvl w:val="0"/>
          <w:numId w:val="20"/>
        </w:numPr>
        <w:rPr>
          <w:lang w:val="en-US"/>
        </w:rPr>
      </w:pPr>
      <w:r w:rsidRPr="0021415F">
        <w:rPr>
          <w:lang w:val="en-US"/>
        </w:rPr>
        <w:t xml:space="preserve">A trainer cannot register for a course </w:t>
      </w:r>
      <w:r w:rsidR="00AD672A" w:rsidRPr="0021415F">
        <w:rPr>
          <w:lang w:val="en-US"/>
        </w:rPr>
        <w:t>offering</w:t>
      </w:r>
      <w:r w:rsidRPr="0021415F">
        <w:rPr>
          <w:lang w:val="en-US"/>
        </w:rPr>
        <w:t xml:space="preserve"> taught by him- </w:t>
      </w:r>
      <w:r w:rsidRPr="00551DCA">
        <w:rPr>
          <w:lang w:val="en-US"/>
        </w:rPr>
        <w:t>o</w:t>
      </w:r>
      <w:r>
        <w:rPr>
          <w:lang w:val="en-US"/>
        </w:rPr>
        <w:t>r herself.</w:t>
      </w:r>
    </w:p>
    <w:p w14:paraId="20AC5D83" w14:textId="5D48E0FE" w:rsidR="00AD672A" w:rsidRDefault="00AD672A" w:rsidP="004F1357">
      <w:pPr>
        <w:pStyle w:val="Lijstopsomteken"/>
        <w:numPr>
          <w:ilvl w:val="0"/>
          <w:numId w:val="20"/>
        </w:numPr>
        <w:rPr>
          <w:lang w:val="en-US"/>
        </w:rPr>
      </w:pPr>
      <w:r>
        <w:rPr>
          <w:lang w:val="en-US"/>
        </w:rPr>
        <w:t>At least half of the course offerings (measured by dura</w:t>
      </w:r>
      <w:r w:rsidR="00502A6C">
        <w:rPr>
          <w:lang w:val="en-US"/>
        </w:rPr>
        <w:t>tion) taught by a trainer must b</w:t>
      </w:r>
      <w:r>
        <w:rPr>
          <w:lang w:val="en-US"/>
        </w:rPr>
        <w:t>e ‘home based’.</w:t>
      </w:r>
      <w:r w:rsidR="00C43BEA">
        <w:rPr>
          <w:lang w:val="en-US"/>
        </w:rPr>
        <w:t xml:space="preserve"> Note:</w:t>
      </w:r>
      <w:r>
        <w:rPr>
          <w:lang w:val="en-US"/>
        </w:rPr>
        <w:t xml:space="preserve"> </w:t>
      </w:r>
      <w:r w:rsidR="00F15727">
        <w:rPr>
          <w:lang w:val="en-US"/>
        </w:rPr>
        <w:t>‘Home based’ means the course is offered at the same location where the employee is employed.</w:t>
      </w:r>
    </w:p>
    <w:p w14:paraId="3BD92585" w14:textId="5BBE6644" w:rsidR="00AD672A" w:rsidRDefault="00AD672A" w:rsidP="004F1357">
      <w:pPr>
        <w:pStyle w:val="Lijstopsomteken"/>
        <w:numPr>
          <w:ilvl w:val="0"/>
          <w:numId w:val="20"/>
        </w:numPr>
        <w:rPr>
          <w:lang w:val="en-US"/>
        </w:rPr>
      </w:pPr>
      <w:r>
        <w:rPr>
          <w:lang w:val="en-US"/>
        </w:rPr>
        <w:t>Offerings with 6</w:t>
      </w:r>
      <w:r w:rsidR="00F15727">
        <w:rPr>
          <w:lang w:val="en-US"/>
        </w:rPr>
        <w:t xml:space="preserve"> or more</w:t>
      </w:r>
      <w:r>
        <w:rPr>
          <w:lang w:val="en-US"/>
        </w:rPr>
        <w:t xml:space="preserve"> registrations must have status confirmed.</w:t>
      </w:r>
    </w:p>
    <w:p w14:paraId="1481278D" w14:textId="138ABD5A" w:rsidR="00AD672A" w:rsidRDefault="00AD672A" w:rsidP="004F1357">
      <w:pPr>
        <w:pStyle w:val="Lijstopsomteken"/>
        <w:numPr>
          <w:ilvl w:val="0"/>
          <w:numId w:val="20"/>
        </w:numPr>
        <w:rPr>
          <w:lang w:val="en-US"/>
        </w:rPr>
      </w:pPr>
      <w:r>
        <w:rPr>
          <w:lang w:val="en-US"/>
        </w:rPr>
        <w:t>You are allowed to teach a course only if:</w:t>
      </w:r>
    </w:p>
    <w:p w14:paraId="06FAE5A5" w14:textId="665B69BE" w:rsidR="00E54F58" w:rsidRPr="00341886" w:rsidRDefault="00341886" w:rsidP="00E54F58">
      <w:pPr>
        <w:pStyle w:val="Lijstopsomteken"/>
        <w:ind w:left="1418"/>
        <w:rPr>
          <w:lang w:val="en-US"/>
        </w:rPr>
      </w:pPr>
      <w:r>
        <w:rPr>
          <w:lang w:val="en-US"/>
        </w:rPr>
        <w:t xml:space="preserve">your </w:t>
      </w:r>
      <w:r w:rsidR="00E54F58">
        <w:rPr>
          <w:lang w:val="en-US"/>
        </w:rPr>
        <w:t>job</w:t>
      </w:r>
      <w:r>
        <w:rPr>
          <w:lang w:val="en-US"/>
        </w:rPr>
        <w:t xml:space="preserve"> type</w:t>
      </w:r>
      <w:r w:rsidR="00E54F58">
        <w:rPr>
          <w:lang w:val="en-US"/>
        </w:rPr>
        <w:t xml:space="preserve"> is </w:t>
      </w:r>
      <w:r w:rsidR="00DA0A44">
        <w:rPr>
          <w:lang w:val="en-US"/>
        </w:rPr>
        <w:t>trainer</w:t>
      </w:r>
      <w:r w:rsidR="00E54F58">
        <w:rPr>
          <w:lang w:val="en-US"/>
        </w:rPr>
        <w:t xml:space="preserve"> and</w:t>
      </w:r>
      <w:r w:rsidR="00E54F58">
        <w:rPr>
          <w:lang w:val="en-US"/>
        </w:rPr>
        <w:br/>
        <w:t>-      yo</w:t>
      </w:r>
      <w:r w:rsidR="00AD672A">
        <w:rPr>
          <w:lang w:val="en-US"/>
        </w:rPr>
        <w:t>u have been employed for at least one year</w:t>
      </w:r>
      <w:r w:rsidR="00E54F58">
        <w:rPr>
          <w:lang w:val="en-US"/>
        </w:rPr>
        <w:t xml:space="preserve"> </w:t>
      </w:r>
    </w:p>
    <w:p w14:paraId="05814F58" w14:textId="225C24ED" w:rsidR="00E54F58" w:rsidRDefault="00AD672A" w:rsidP="00E54F58">
      <w:pPr>
        <w:pStyle w:val="Lijstopsomteken"/>
        <w:numPr>
          <w:ilvl w:val="0"/>
          <w:numId w:val="27"/>
        </w:numPr>
        <w:rPr>
          <w:lang w:val="en-US"/>
        </w:rPr>
      </w:pPr>
      <w:r>
        <w:rPr>
          <w:lang w:val="en-US"/>
        </w:rPr>
        <w:t>or yo</w:t>
      </w:r>
      <w:r w:rsidR="00341886">
        <w:rPr>
          <w:lang w:val="en-US"/>
        </w:rPr>
        <w:t>u have attended the course yourself (as participant)</w:t>
      </w:r>
      <w:r>
        <w:rPr>
          <w:lang w:val="en-US"/>
        </w:rPr>
        <w:t xml:space="preserve"> </w:t>
      </w:r>
    </w:p>
    <w:p w14:paraId="1D1E4E04" w14:textId="2B86331F" w:rsidR="0013075C" w:rsidRDefault="0013075C">
      <w:pPr>
        <w:tabs>
          <w:tab w:val="clear" w:pos="737"/>
          <w:tab w:val="clear" w:pos="1077"/>
        </w:tabs>
        <w:spacing w:line="240" w:lineRule="auto"/>
        <w:ind w:left="0"/>
        <w:rPr>
          <w:lang w:val="en-US"/>
        </w:rPr>
      </w:pPr>
      <w:r>
        <w:rPr>
          <w:lang w:val="en-US"/>
        </w:rPr>
        <w:br w:type="page"/>
      </w:r>
    </w:p>
    <w:p w14:paraId="464C61E6" w14:textId="77777777" w:rsidR="00D87466" w:rsidRDefault="00D87466">
      <w:pPr>
        <w:tabs>
          <w:tab w:val="clear" w:pos="737"/>
          <w:tab w:val="clear" w:pos="1077"/>
        </w:tabs>
        <w:spacing w:line="240" w:lineRule="auto"/>
        <w:ind w:left="0"/>
        <w:rPr>
          <w:lang w:val="en-US"/>
        </w:rPr>
      </w:pPr>
    </w:p>
    <w:p w14:paraId="7B54A1B9" w14:textId="77777777" w:rsidR="00D87466" w:rsidRDefault="00D87466">
      <w:pPr>
        <w:tabs>
          <w:tab w:val="clear" w:pos="737"/>
          <w:tab w:val="clear" w:pos="1077"/>
        </w:tabs>
        <w:spacing w:line="240" w:lineRule="auto"/>
        <w:ind w:left="0"/>
        <w:rPr>
          <w:lang w:val="en-US"/>
        </w:rPr>
      </w:pPr>
    </w:p>
    <w:p w14:paraId="19F87C65" w14:textId="77777777" w:rsidR="004F1357" w:rsidRPr="009C7A9B" w:rsidRDefault="004F1357" w:rsidP="004F1357">
      <w:pPr>
        <w:tabs>
          <w:tab w:val="clear" w:pos="737"/>
          <w:tab w:val="clear" w:pos="1077"/>
        </w:tabs>
        <w:spacing w:before="40" w:line="240" w:lineRule="auto"/>
        <w:rPr>
          <w:rFonts w:cs="Arial"/>
          <w:szCs w:val="18"/>
          <w:lang w:val="en-US"/>
        </w:rPr>
      </w:pPr>
    </w:p>
    <w:p w14:paraId="5B835F57" w14:textId="6092D03B" w:rsidR="001A484C" w:rsidRDefault="004F1357" w:rsidP="001A484C">
      <w:pPr>
        <w:pStyle w:val="Kop4"/>
        <w:rPr>
          <w:rFonts w:cs="Arial"/>
          <w:bCs w:val="0"/>
          <w:szCs w:val="18"/>
          <w:lang w:val="en-US"/>
        </w:rPr>
      </w:pPr>
      <w:r w:rsidRPr="009C7A9B">
        <w:rPr>
          <w:rFonts w:cs="Arial"/>
          <w:bCs w:val="0"/>
          <w:noProof/>
          <w:szCs w:val="18"/>
          <w:lang w:val="en-GB" w:eastAsia="en-GB"/>
        </w:rPr>
        <w:drawing>
          <wp:anchor distT="0" distB="0" distL="0" distR="212725" simplePos="0" relativeHeight="251659264" behindDoc="0" locked="0" layoutInCell="1" allowOverlap="0" wp14:anchorId="37107C07" wp14:editId="0E72EC3E">
            <wp:simplePos x="0" y="0"/>
            <wp:positionH relativeFrom="column">
              <wp:posOffset>155575</wp:posOffset>
            </wp:positionH>
            <wp:positionV relativeFrom="paragraph">
              <wp:posOffset>5715</wp:posOffset>
            </wp:positionV>
            <wp:extent cx="254000" cy="254000"/>
            <wp:effectExtent l="19050" t="0" r="0" b="0"/>
            <wp:wrapNone/>
            <wp:docPr id="1" name="Picture 66" descr="Communicatie_opdra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mmunicatie_opdracht"/>
                    <pic:cNvPicPr>
                      <a:picLocks noChangeAspect="1" noChangeArrowheads="1"/>
                    </pic:cNvPicPr>
                  </pic:nvPicPr>
                  <pic:blipFill>
                    <a:blip r:embed="rId11" cstate="print"/>
                    <a:srcRect/>
                    <a:stretch>
                      <a:fillRect/>
                    </a:stretch>
                  </pic:blipFill>
                  <pic:spPr bwMode="auto">
                    <a:xfrm>
                      <a:off x="0" y="0"/>
                      <a:ext cx="254000" cy="254000"/>
                    </a:xfrm>
                    <a:prstGeom prst="rect">
                      <a:avLst/>
                    </a:prstGeom>
                    <a:noFill/>
                    <a:ln w="9525">
                      <a:noFill/>
                      <a:miter lim="800000"/>
                      <a:headEnd/>
                      <a:tailEnd/>
                    </a:ln>
                  </pic:spPr>
                </pic:pic>
              </a:graphicData>
            </a:graphic>
          </wp:anchor>
        </w:drawing>
      </w:r>
      <w:r w:rsidR="001A484C">
        <w:rPr>
          <w:rFonts w:cs="Arial"/>
          <w:szCs w:val="18"/>
          <w:lang w:val="en-US"/>
        </w:rPr>
        <w:t>Assignment tasks</w:t>
      </w:r>
      <w:r w:rsidR="001A484C">
        <w:rPr>
          <w:rFonts w:cs="Arial"/>
          <w:bCs w:val="0"/>
          <w:szCs w:val="18"/>
          <w:lang w:val="en-US"/>
        </w:rPr>
        <w:t xml:space="preserve"> </w:t>
      </w:r>
    </w:p>
    <w:p w14:paraId="716A78A0" w14:textId="6F0131D3" w:rsidR="001A484C" w:rsidRPr="0002521F" w:rsidRDefault="001A484C" w:rsidP="0002521F">
      <w:pPr>
        <w:pStyle w:val="Kop4"/>
        <w:rPr>
          <w:rFonts w:cs="Arial"/>
          <w:i w:val="0"/>
          <w:color w:val="FF0000"/>
          <w:szCs w:val="18"/>
          <w:lang w:val="en-US"/>
        </w:rPr>
      </w:pPr>
      <w:r w:rsidRPr="001A484C">
        <w:rPr>
          <w:rFonts w:cs="Arial"/>
          <w:i w:val="0"/>
          <w:szCs w:val="18"/>
          <w:lang w:val="en-US"/>
        </w:rPr>
        <w:t xml:space="preserve">Below you’ll find </w:t>
      </w:r>
      <w:r>
        <w:rPr>
          <w:rFonts w:cs="Arial"/>
          <w:i w:val="0"/>
          <w:szCs w:val="18"/>
          <w:lang w:val="en-US"/>
        </w:rPr>
        <w:t>tasks to implement</w:t>
      </w:r>
      <w:r w:rsidR="00CB046A">
        <w:rPr>
          <w:rFonts w:cs="Arial"/>
          <w:i w:val="0"/>
          <w:szCs w:val="18"/>
          <w:lang w:val="en-US"/>
        </w:rPr>
        <w:t xml:space="preserve"> the Course Offering D</w:t>
      </w:r>
      <w:r>
        <w:rPr>
          <w:rFonts w:cs="Arial"/>
          <w:i w:val="0"/>
          <w:szCs w:val="18"/>
          <w:lang w:val="en-US"/>
        </w:rPr>
        <w:t>atabase.</w:t>
      </w:r>
      <w:r w:rsidR="0002521F">
        <w:rPr>
          <w:rFonts w:cs="Arial"/>
          <w:i w:val="0"/>
          <w:szCs w:val="18"/>
          <w:lang w:val="en-US"/>
        </w:rPr>
        <w:br/>
      </w:r>
      <w:r w:rsidR="0002521F">
        <w:rPr>
          <w:rFonts w:cs="Arial"/>
          <w:i w:val="0"/>
          <w:szCs w:val="18"/>
          <w:lang w:val="en-US"/>
        </w:rPr>
        <w:br/>
      </w:r>
      <w:r w:rsidRPr="00F534CC">
        <w:rPr>
          <w:lang w:val="en-US"/>
        </w:rPr>
        <w:t xml:space="preserve">You can </w:t>
      </w:r>
      <w:r w:rsidR="00BB25A7">
        <w:rPr>
          <w:lang w:val="en-US"/>
        </w:rPr>
        <w:t>start with tasks A in the first</w:t>
      </w:r>
      <w:r w:rsidRPr="00F534CC">
        <w:rPr>
          <w:lang w:val="en-US"/>
        </w:rPr>
        <w:t xml:space="preserve"> week of this course. </w:t>
      </w:r>
      <w:r w:rsidR="005E3B11" w:rsidRPr="00F534CC">
        <w:rPr>
          <w:lang w:val="en-US"/>
        </w:rPr>
        <w:t>For t</w:t>
      </w:r>
      <w:r w:rsidR="00F534CC" w:rsidRPr="00F534CC">
        <w:rPr>
          <w:lang w:val="en-US"/>
        </w:rPr>
        <w:t>ask B</w:t>
      </w:r>
      <w:r w:rsidRPr="00F534CC">
        <w:rPr>
          <w:lang w:val="en-US"/>
        </w:rPr>
        <w:t xml:space="preserve"> </w:t>
      </w:r>
      <w:r w:rsidR="005E3B11" w:rsidRPr="00F534CC">
        <w:rPr>
          <w:lang w:val="en-US"/>
        </w:rPr>
        <w:t xml:space="preserve">you’d better wait for the explanation of </w:t>
      </w:r>
      <w:r w:rsidRPr="00F534CC">
        <w:rPr>
          <w:lang w:val="en-US"/>
        </w:rPr>
        <w:t>stored procedures and triggers</w:t>
      </w:r>
      <w:r w:rsidR="00F534CC" w:rsidRPr="00F534CC">
        <w:rPr>
          <w:lang w:val="en-US"/>
        </w:rPr>
        <w:t xml:space="preserve">. For tasks C, D, </w:t>
      </w:r>
      <w:r w:rsidR="005E3B11" w:rsidRPr="00F534CC">
        <w:rPr>
          <w:lang w:val="en-US"/>
        </w:rPr>
        <w:t xml:space="preserve">E </w:t>
      </w:r>
      <w:r w:rsidR="00F534CC" w:rsidRPr="00F534CC">
        <w:rPr>
          <w:lang w:val="en-US"/>
        </w:rPr>
        <w:t xml:space="preserve">and F </w:t>
      </w:r>
      <w:r w:rsidR="005E3B11" w:rsidRPr="00F534CC">
        <w:rPr>
          <w:lang w:val="en-US"/>
        </w:rPr>
        <w:t>th</w:t>
      </w:r>
      <w:r w:rsidR="00F534CC" w:rsidRPr="00F534CC">
        <w:rPr>
          <w:lang w:val="en-US"/>
        </w:rPr>
        <w:t>e explanation of concurrency,</w:t>
      </w:r>
      <w:r w:rsidR="005E3B11" w:rsidRPr="00F534CC">
        <w:rPr>
          <w:lang w:val="en-US"/>
        </w:rPr>
        <w:t xml:space="preserve"> indexing</w:t>
      </w:r>
      <w:r w:rsidR="00F534CC" w:rsidRPr="00F534CC">
        <w:rPr>
          <w:lang w:val="en-US"/>
        </w:rPr>
        <w:t>, code generation and security</w:t>
      </w:r>
      <w:r w:rsidR="005E3B11" w:rsidRPr="00F534CC">
        <w:rPr>
          <w:lang w:val="en-US"/>
        </w:rPr>
        <w:t xml:space="preserve"> is necessary.</w:t>
      </w:r>
      <w:r w:rsidR="00BB25A7">
        <w:rPr>
          <w:lang w:val="en-US"/>
        </w:rPr>
        <w:br/>
      </w:r>
      <w:r w:rsidR="00BB25A7">
        <w:rPr>
          <w:lang w:val="en-US"/>
        </w:rPr>
        <w:br/>
        <w:t>In week 5 you have to hand in the code implementing constraints 1 to 5</w:t>
      </w:r>
      <w:r w:rsidR="00343F22">
        <w:rPr>
          <w:lang w:val="en-US"/>
        </w:rPr>
        <w:t>. Your lecturer will provide extensive feedback on the code written by you (note it concerns extra feedback in addition to the in-class code review feedback!). Create at minimum two stored procedure and two trigger code units for this extra feedback to be really useful. Add your test scripts too!</w:t>
      </w:r>
    </w:p>
    <w:p w14:paraId="0029B36C" w14:textId="77777777" w:rsidR="000B4585" w:rsidRPr="009C7A9B" w:rsidRDefault="000B4585" w:rsidP="004F1357">
      <w:pPr>
        <w:rPr>
          <w:rFonts w:cs="Arial"/>
          <w:szCs w:val="18"/>
          <w:lang w:val="en-US"/>
        </w:rPr>
      </w:pPr>
    </w:p>
    <w:p w14:paraId="5AD4DEEB" w14:textId="151CF61A" w:rsidR="000B4585" w:rsidRPr="005E3B11" w:rsidRDefault="005E3B11" w:rsidP="004F1357">
      <w:pPr>
        <w:rPr>
          <w:rFonts w:cs="Arial"/>
          <w:szCs w:val="18"/>
          <w:lang w:val="en-US"/>
        </w:rPr>
      </w:pPr>
      <w:r w:rsidRPr="005E3B11">
        <w:rPr>
          <w:rFonts w:cs="Arial"/>
          <w:szCs w:val="18"/>
          <w:lang w:val="en-US"/>
        </w:rPr>
        <w:t xml:space="preserve">You have to pass every </w:t>
      </w:r>
      <w:r>
        <w:rPr>
          <w:rFonts w:cs="Arial"/>
          <w:szCs w:val="18"/>
          <w:lang w:val="en-US"/>
        </w:rPr>
        <w:t xml:space="preserve">individual </w:t>
      </w:r>
      <w:r w:rsidRPr="005E3B11">
        <w:rPr>
          <w:rFonts w:cs="Arial"/>
          <w:szCs w:val="18"/>
          <w:lang w:val="en-US"/>
        </w:rPr>
        <w:t xml:space="preserve">task to pass this assignment. </w:t>
      </w:r>
    </w:p>
    <w:p w14:paraId="3378CF6A" w14:textId="77777777" w:rsidR="004F1357" w:rsidRPr="005E3B11" w:rsidRDefault="004F1357" w:rsidP="004F1357">
      <w:pPr>
        <w:rPr>
          <w:rFonts w:cs="Arial"/>
          <w:szCs w:val="18"/>
          <w:lang w:val="en-US"/>
        </w:rPr>
      </w:pPr>
    </w:p>
    <w:p w14:paraId="263359BD" w14:textId="00CFCD54" w:rsidR="00173C76" w:rsidRDefault="00173C76" w:rsidP="004F1357">
      <w:pPr>
        <w:pStyle w:val="Lijstopsomteken"/>
        <w:numPr>
          <w:ilvl w:val="0"/>
          <w:numId w:val="21"/>
        </w:numPr>
        <w:rPr>
          <w:lang w:val="en-US"/>
        </w:rPr>
      </w:pPr>
      <w:r>
        <w:rPr>
          <w:lang w:val="en-US"/>
        </w:rPr>
        <w:t xml:space="preserve">Implement the database according to the </w:t>
      </w:r>
      <w:r w:rsidR="003C426C">
        <w:rPr>
          <w:lang w:val="en-US"/>
        </w:rPr>
        <w:t xml:space="preserve">PowerDesigner </w:t>
      </w:r>
      <w:r>
        <w:rPr>
          <w:lang w:val="en-US"/>
        </w:rPr>
        <w:t xml:space="preserve">PDM </w:t>
      </w:r>
      <w:r w:rsidR="00A046C6">
        <w:rPr>
          <w:lang w:val="en-US"/>
        </w:rPr>
        <w:t xml:space="preserve">you find on the last page of this document. Once again you’ll find the scripts </w:t>
      </w:r>
      <w:r>
        <w:rPr>
          <w:lang w:val="en-US"/>
        </w:rPr>
        <w:t>to get you started</w:t>
      </w:r>
      <w:r w:rsidR="00A046C6">
        <w:rPr>
          <w:lang w:val="en-US"/>
        </w:rPr>
        <w:t xml:space="preserve"> on OnderwijsOnline</w:t>
      </w:r>
      <w:r>
        <w:rPr>
          <w:lang w:val="en-US"/>
        </w:rPr>
        <w:t xml:space="preserve">. </w:t>
      </w:r>
      <w:r w:rsidR="00BC4B3B">
        <w:rPr>
          <w:lang w:val="en-US"/>
        </w:rPr>
        <w:t>Add</w:t>
      </w:r>
      <w:r w:rsidR="001C7AA2">
        <w:rPr>
          <w:lang w:val="en-US"/>
        </w:rPr>
        <w:t xml:space="preserve"> </w:t>
      </w:r>
      <w:r w:rsidR="00BC4B3B">
        <w:rPr>
          <w:lang w:val="en-US"/>
        </w:rPr>
        <w:t xml:space="preserve">to </w:t>
      </w:r>
      <w:r w:rsidR="001C7AA2">
        <w:rPr>
          <w:lang w:val="en-US"/>
        </w:rPr>
        <w:t xml:space="preserve">the </w:t>
      </w:r>
      <w:r w:rsidR="00A046C6">
        <w:rPr>
          <w:lang w:val="en-US"/>
        </w:rPr>
        <w:t xml:space="preserve">constraint </w:t>
      </w:r>
      <w:r w:rsidR="001C7AA2">
        <w:rPr>
          <w:lang w:val="en-US"/>
        </w:rPr>
        <w:t xml:space="preserve">script </w:t>
      </w:r>
      <w:r w:rsidR="00BC4B3B">
        <w:rPr>
          <w:lang w:val="en-US"/>
        </w:rPr>
        <w:t>the foreign key and the cascading rule</w:t>
      </w:r>
      <w:r w:rsidR="00A046C6">
        <w:rPr>
          <w:lang w:val="en-US"/>
        </w:rPr>
        <w:t xml:space="preserve"> </w:t>
      </w:r>
      <w:r w:rsidR="00BC4B3B">
        <w:rPr>
          <w:lang w:val="en-US"/>
        </w:rPr>
        <w:t xml:space="preserve">declarations </w:t>
      </w:r>
      <w:r w:rsidR="00A046C6">
        <w:rPr>
          <w:lang w:val="en-US"/>
        </w:rPr>
        <w:t xml:space="preserve">as </w:t>
      </w:r>
      <w:r w:rsidR="00BC4B3B">
        <w:rPr>
          <w:lang w:val="en-US"/>
        </w:rPr>
        <w:t xml:space="preserve">depicted in </w:t>
      </w:r>
      <w:r w:rsidR="00A046C6">
        <w:rPr>
          <w:lang w:val="en-US"/>
        </w:rPr>
        <w:t>the P</w:t>
      </w:r>
      <w:r w:rsidR="003C426C">
        <w:rPr>
          <w:lang w:val="en-US"/>
        </w:rPr>
        <w:t>owerD</w:t>
      </w:r>
      <w:r w:rsidR="00A046C6">
        <w:rPr>
          <w:lang w:val="en-US"/>
        </w:rPr>
        <w:t xml:space="preserve">esigner </w:t>
      </w:r>
      <w:r w:rsidR="003C426C">
        <w:rPr>
          <w:lang w:val="en-US"/>
        </w:rPr>
        <w:t>PDM</w:t>
      </w:r>
      <w:r w:rsidR="00A046C6">
        <w:rPr>
          <w:lang w:val="en-US"/>
        </w:rPr>
        <w:t>.</w:t>
      </w:r>
      <w:r w:rsidR="006D4F61">
        <w:rPr>
          <w:lang w:val="en-US"/>
        </w:rPr>
        <w:br/>
      </w:r>
    </w:p>
    <w:p w14:paraId="20F27C76" w14:textId="54BCC61E" w:rsidR="00865B38" w:rsidRPr="00A15534" w:rsidRDefault="001C7AA2" w:rsidP="00A15534">
      <w:pPr>
        <w:pStyle w:val="Lijstopsomteken"/>
        <w:numPr>
          <w:ilvl w:val="0"/>
          <w:numId w:val="21"/>
        </w:numPr>
        <w:rPr>
          <w:lang w:val="en-US"/>
        </w:rPr>
      </w:pPr>
      <w:r w:rsidRPr="00A15534">
        <w:rPr>
          <w:lang w:val="en-US"/>
        </w:rPr>
        <w:t>Im</w:t>
      </w:r>
      <w:r w:rsidR="00A046C6" w:rsidRPr="00A15534">
        <w:rPr>
          <w:lang w:val="en-US"/>
        </w:rPr>
        <w:t>plement constraints 1 through 11</w:t>
      </w:r>
      <w:r w:rsidR="00BC4B3B">
        <w:rPr>
          <w:lang w:val="en-US"/>
        </w:rPr>
        <w:t>. In case</w:t>
      </w:r>
      <w:r w:rsidRPr="00A15534">
        <w:rPr>
          <w:lang w:val="en-US"/>
        </w:rPr>
        <w:t xml:space="preserve"> </w:t>
      </w:r>
      <w:r w:rsidR="00A046C6" w:rsidRPr="00A15534">
        <w:rPr>
          <w:lang w:val="en-US"/>
        </w:rPr>
        <w:t xml:space="preserve">a </w:t>
      </w:r>
      <w:r w:rsidRPr="00A15534">
        <w:rPr>
          <w:lang w:val="en-US"/>
        </w:rPr>
        <w:t xml:space="preserve">declarative </w:t>
      </w:r>
      <w:r w:rsidR="00A046C6" w:rsidRPr="00A15534">
        <w:rPr>
          <w:lang w:val="en-US"/>
        </w:rPr>
        <w:t xml:space="preserve">implementation </w:t>
      </w:r>
      <w:r w:rsidRPr="00A15534">
        <w:rPr>
          <w:lang w:val="en-US"/>
        </w:rPr>
        <w:t xml:space="preserve">is possible, </w:t>
      </w:r>
      <w:r w:rsidR="00DD342E">
        <w:rPr>
          <w:lang w:val="en-US"/>
        </w:rPr>
        <w:t>provide</w:t>
      </w:r>
      <w:r w:rsidR="00A046C6" w:rsidRPr="00A15534">
        <w:rPr>
          <w:lang w:val="en-US"/>
        </w:rPr>
        <w:t xml:space="preserve"> it</w:t>
      </w:r>
      <w:r w:rsidRPr="00A15534">
        <w:rPr>
          <w:lang w:val="en-US"/>
        </w:rPr>
        <w:t xml:space="preserve">. </w:t>
      </w:r>
    </w:p>
    <w:p w14:paraId="7B278DE8" w14:textId="23703795" w:rsidR="00DD342E" w:rsidRDefault="001C7AA2" w:rsidP="00DD342E">
      <w:pPr>
        <w:pStyle w:val="Lijstopsomteken"/>
        <w:ind w:left="1097"/>
        <w:rPr>
          <w:lang w:val="en-US"/>
        </w:rPr>
      </w:pPr>
      <w:r w:rsidRPr="001C7AA2">
        <w:rPr>
          <w:lang w:val="en-US"/>
        </w:rPr>
        <w:t xml:space="preserve">Motivate your choice for </w:t>
      </w:r>
      <w:r w:rsidR="00BC4B3B">
        <w:rPr>
          <w:lang w:val="en-US"/>
        </w:rPr>
        <w:t>stored p</w:t>
      </w:r>
      <w:r>
        <w:rPr>
          <w:lang w:val="en-US"/>
        </w:rPr>
        <w:t>rocedure</w:t>
      </w:r>
      <w:r w:rsidR="00BC4B3B">
        <w:rPr>
          <w:lang w:val="en-US"/>
        </w:rPr>
        <w:t>s or t</w:t>
      </w:r>
      <w:r>
        <w:rPr>
          <w:lang w:val="en-US"/>
        </w:rPr>
        <w:t>rigger</w:t>
      </w:r>
      <w:r w:rsidR="00BC4B3B">
        <w:rPr>
          <w:lang w:val="en-US"/>
        </w:rPr>
        <w:t>s.</w:t>
      </w:r>
      <w:r w:rsidRPr="001C7AA2">
        <w:rPr>
          <w:lang w:val="en-US"/>
        </w:rPr>
        <w:t xml:space="preserve"> </w:t>
      </w:r>
      <w:r>
        <w:rPr>
          <w:lang w:val="en-US"/>
        </w:rPr>
        <w:t xml:space="preserve">Build </w:t>
      </w:r>
      <w:r w:rsidRPr="001C7AA2">
        <w:rPr>
          <w:lang w:val="en-US"/>
        </w:rPr>
        <w:t>at least 3 stored procedures and 3 triggers</w:t>
      </w:r>
      <w:r>
        <w:rPr>
          <w:lang w:val="en-US"/>
        </w:rPr>
        <w:t>. If your choices result in less than 3 of each, cre</w:t>
      </w:r>
      <w:r w:rsidR="00BC4B3B">
        <w:rPr>
          <w:lang w:val="en-US"/>
        </w:rPr>
        <w:t>ate alternative solutions to in the end deliver at minimum</w:t>
      </w:r>
      <w:r>
        <w:rPr>
          <w:lang w:val="en-US"/>
        </w:rPr>
        <w:t xml:space="preserve"> 3 of each.</w:t>
      </w:r>
      <w:r w:rsidR="00BC4B3B">
        <w:rPr>
          <w:lang w:val="en-US"/>
        </w:rPr>
        <w:t xml:space="preserve"> </w:t>
      </w:r>
      <w:r w:rsidR="00DD342E">
        <w:rPr>
          <w:lang w:val="en-US"/>
        </w:rPr>
        <w:t>A</w:t>
      </w:r>
      <w:r w:rsidR="0018038F">
        <w:rPr>
          <w:lang w:val="en-US"/>
        </w:rPr>
        <w:t>nalyze</w:t>
      </w:r>
      <w:r w:rsidR="00DD342E">
        <w:rPr>
          <w:lang w:val="en-US"/>
        </w:rPr>
        <w:t xml:space="preserve"> what actions on which tables may cause the constraint to be violated (describe all possible scenarios). Implement </w:t>
      </w:r>
      <w:r w:rsidR="0018038F">
        <w:rPr>
          <w:lang w:val="en-US"/>
        </w:rPr>
        <w:t>the in your opinio</w:t>
      </w:r>
      <w:r w:rsidR="00DD342E">
        <w:rPr>
          <w:lang w:val="en-US"/>
        </w:rPr>
        <w:t xml:space="preserve">n most logical of the possibly many scenarios that may cause the constraint to be violated.  </w:t>
      </w:r>
    </w:p>
    <w:p w14:paraId="6C32DCEC" w14:textId="77777777" w:rsidR="00865B38" w:rsidRDefault="00865B38" w:rsidP="00865B38">
      <w:pPr>
        <w:pStyle w:val="Lijstopsomteken"/>
        <w:ind w:left="1097"/>
        <w:rPr>
          <w:lang w:val="en-US"/>
        </w:rPr>
      </w:pPr>
    </w:p>
    <w:p w14:paraId="18279E5B" w14:textId="108D07C6" w:rsidR="00865B38" w:rsidRDefault="00865B38" w:rsidP="00865B38">
      <w:pPr>
        <w:pStyle w:val="Lijstopsomteken"/>
        <w:ind w:left="1097"/>
        <w:rPr>
          <w:lang w:val="en-US"/>
        </w:rPr>
      </w:pPr>
      <w:r w:rsidRPr="00865B38">
        <w:rPr>
          <w:b/>
          <w:lang w:val="en-US"/>
        </w:rPr>
        <w:t>FIRST</w:t>
      </w:r>
      <w:r>
        <w:rPr>
          <w:lang w:val="en-US"/>
        </w:rPr>
        <w:t xml:space="preserve"> create the test cases you’ll need test your solution. Add tests with </w:t>
      </w:r>
      <w:r w:rsidRPr="00865B38">
        <w:rPr>
          <w:b/>
          <w:lang w:val="en-US"/>
        </w:rPr>
        <w:t>multiple</w:t>
      </w:r>
      <w:r>
        <w:rPr>
          <w:lang w:val="en-US"/>
        </w:rPr>
        <w:t xml:space="preserve"> </w:t>
      </w:r>
      <w:r w:rsidR="00BC4B3B">
        <w:rPr>
          <w:lang w:val="en-US"/>
        </w:rPr>
        <w:t>rows</w:t>
      </w:r>
      <w:r>
        <w:rPr>
          <w:lang w:val="en-US"/>
        </w:rPr>
        <w:t xml:space="preserve"> if your solution is a trigger (this means at least tests with </w:t>
      </w:r>
      <w:r w:rsidR="00BC4B3B">
        <w:rPr>
          <w:lang w:val="en-US"/>
        </w:rPr>
        <w:t xml:space="preserve">at minimum </w:t>
      </w:r>
      <w:r>
        <w:rPr>
          <w:lang w:val="en-US"/>
        </w:rPr>
        <w:t>two allowed, two dis-allowed and a c</w:t>
      </w:r>
      <w:r w:rsidR="00BC4B3B">
        <w:rPr>
          <w:lang w:val="en-US"/>
        </w:rPr>
        <w:t>ombination of rows). Only tha</w:t>
      </w:r>
      <w:r>
        <w:rPr>
          <w:lang w:val="en-US"/>
        </w:rPr>
        <w:t xml:space="preserve">n start implementing the constraint. </w:t>
      </w:r>
    </w:p>
    <w:p w14:paraId="2FC3976B" w14:textId="727FD7D7" w:rsidR="00865B38" w:rsidRDefault="00BC4B3B" w:rsidP="00865B38">
      <w:pPr>
        <w:pStyle w:val="Lijstopsomteken"/>
        <w:ind w:left="1097"/>
        <w:rPr>
          <w:lang w:val="en-US"/>
        </w:rPr>
      </w:pPr>
      <w:r>
        <w:rPr>
          <w:lang w:val="en-US"/>
        </w:rPr>
        <w:t>So, e</w:t>
      </w:r>
      <w:r w:rsidR="00865B38">
        <w:rPr>
          <w:lang w:val="en-US"/>
        </w:rPr>
        <w:t xml:space="preserve">very trigger should </w:t>
      </w:r>
      <w:r>
        <w:rPr>
          <w:lang w:val="en-US"/>
        </w:rPr>
        <w:t>correctly handle multiple row</w:t>
      </w:r>
      <w:r w:rsidR="00865B38">
        <w:rPr>
          <w:lang w:val="en-US"/>
        </w:rPr>
        <w:t xml:space="preserve"> </w:t>
      </w:r>
      <w:r>
        <w:rPr>
          <w:lang w:val="en-US"/>
        </w:rPr>
        <w:t>SQL statements.</w:t>
      </w:r>
    </w:p>
    <w:p w14:paraId="15478388" w14:textId="77777777" w:rsidR="009D5D8A" w:rsidRPr="00792007" w:rsidRDefault="004F1357" w:rsidP="009D5D8A">
      <w:pPr>
        <w:pStyle w:val="Lijstopsomteken"/>
        <w:ind w:left="1097"/>
        <w:rPr>
          <w:lang w:val="en-US"/>
        </w:rPr>
      </w:pPr>
      <w:r w:rsidRPr="009C7A9B">
        <w:rPr>
          <w:lang w:val="en-US"/>
        </w:rPr>
        <w:br/>
      </w:r>
      <w:r w:rsidR="009D5D8A" w:rsidRPr="00792007">
        <w:rPr>
          <w:lang w:val="en-US"/>
        </w:rPr>
        <w:t xml:space="preserve">Minimize the use of variables. Use only one SQL-statement for a condition where ever possible. </w:t>
      </w:r>
    </w:p>
    <w:p w14:paraId="1A1F798F" w14:textId="77777777" w:rsidR="009D5D8A" w:rsidRDefault="009D5D8A" w:rsidP="009D5D8A">
      <w:pPr>
        <w:pStyle w:val="Lijstopsomteken"/>
        <w:ind w:left="1097"/>
        <w:rPr>
          <w:b/>
          <w:lang w:val="en-US"/>
        </w:rPr>
      </w:pPr>
    </w:p>
    <w:p w14:paraId="53B2EAAF" w14:textId="30962A51" w:rsidR="004F1357" w:rsidRPr="00792007" w:rsidRDefault="009D5D8A" w:rsidP="009D5D8A">
      <w:pPr>
        <w:pStyle w:val="Lijstopsomteken"/>
        <w:ind w:left="1097"/>
        <w:rPr>
          <w:lang w:val="en-US"/>
        </w:rPr>
      </w:pPr>
      <w:r w:rsidRPr="00792007">
        <w:rPr>
          <w:lang w:val="en-US"/>
        </w:rPr>
        <w:t>Use correct error handling and transaction management in both Triggers and Sto</w:t>
      </w:r>
      <w:r w:rsidR="00A046C6" w:rsidRPr="00792007">
        <w:rPr>
          <w:lang w:val="en-US"/>
        </w:rPr>
        <w:t>red Procedures like taught in the</w:t>
      </w:r>
      <w:r w:rsidRPr="00792007">
        <w:rPr>
          <w:lang w:val="en-US"/>
        </w:rPr>
        <w:t xml:space="preserve"> course.</w:t>
      </w:r>
    </w:p>
    <w:p w14:paraId="4923C44E" w14:textId="3740E75D" w:rsidR="009D5D8A" w:rsidRDefault="009D5D8A">
      <w:pPr>
        <w:tabs>
          <w:tab w:val="clear" w:pos="737"/>
          <w:tab w:val="clear" w:pos="1077"/>
        </w:tabs>
        <w:spacing w:line="240" w:lineRule="auto"/>
        <w:ind w:left="0"/>
        <w:rPr>
          <w:lang w:val="en-US"/>
        </w:rPr>
      </w:pPr>
      <w:r>
        <w:rPr>
          <w:lang w:val="en-US"/>
        </w:rPr>
        <w:br w:type="page"/>
      </w:r>
    </w:p>
    <w:p w14:paraId="5188B485" w14:textId="303873F7" w:rsidR="009D5D8A" w:rsidRPr="0093656B" w:rsidRDefault="009D5D8A" w:rsidP="0093656B">
      <w:pPr>
        <w:pStyle w:val="Tekstopmerking"/>
        <w:numPr>
          <w:ilvl w:val="0"/>
          <w:numId w:val="21"/>
        </w:numPr>
        <w:rPr>
          <w:sz w:val="18"/>
          <w:szCs w:val="24"/>
          <w:lang w:val="en-US"/>
        </w:rPr>
      </w:pPr>
      <w:r>
        <w:rPr>
          <w:sz w:val="18"/>
          <w:szCs w:val="24"/>
          <w:lang w:val="en-US"/>
        </w:rPr>
        <w:t xml:space="preserve">Choose </w:t>
      </w:r>
      <w:r w:rsidRPr="00792007">
        <w:rPr>
          <w:b/>
          <w:sz w:val="18"/>
          <w:szCs w:val="24"/>
          <w:lang w:val="en-US"/>
        </w:rPr>
        <w:t xml:space="preserve">two </w:t>
      </w:r>
      <w:r>
        <w:rPr>
          <w:sz w:val="18"/>
          <w:szCs w:val="24"/>
          <w:lang w:val="en-US"/>
        </w:rPr>
        <w:t xml:space="preserve">of your procedural </w:t>
      </w:r>
      <w:r w:rsidRPr="00792007">
        <w:rPr>
          <w:b/>
          <w:sz w:val="18"/>
          <w:szCs w:val="24"/>
          <w:lang w:val="en-US"/>
        </w:rPr>
        <w:t>constraints</w:t>
      </w:r>
      <w:r w:rsidR="0078018C">
        <w:rPr>
          <w:sz w:val="18"/>
          <w:szCs w:val="24"/>
          <w:lang w:val="en-US"/>
        </w:rPr>
        <w:t xml:space="preserve">. One which has no problems </w:t>
      </w:r>
      <w:r>
        <w:rPr>
          <w:sz w:val="18"/>
          <w:szCs w:val="24"/>
          <w:lang w:val="en-US"/>
        </w:rPr>
        <w:t>with non-repeatable read or phantoms, in a multi-user environment under the default isolation level (READ COMMITTED) and one which does.</w:t>
      </w:r>
    </w:p>
    <w:p w14:paraId="0482323B" w14:textId="60F90192" w:rsidR="009D5D8A" w:rsidRDefault="009D5D8A" w:rsidP="009D5D8A">
      <w:pPr>
        <w:pStyle w:val="Tekstopmerking"/>
        <w:ind w:left="1097"/>
        <w:rPr>
          <w:sz w:val="18"/>
          <w:szCs w:val="24"/>
          <w:lang w:val="en-US"/>
        </w:rPr>
      </w:pPr>
      <w:r>
        <w:rPr>
          <w:sz w:val="18"/>
          <w:szCs w:val="24"/>
          <w:lang w:val="en-US"/>
        </w:rPr>
        <w:t xml:space="preserve">Explain your choices by giving scenarios with two transactions that illustrate why it can or can’t go wrong. Add a success scenario with an isolation level that solves the problematic one. </w:t>
      </w:r>
    </w:p>
    <w:p w14:paraId="22C2A4AA" w14:textId="6E7CE105" w:rsidR="009D5D8A" w:rsidRPr="009D5D8A" w:rsidRDefault="00B471CE" w:rsidP="0093656B">
      <w:pPr>
        <w:pStyle w:val="Tekstopmerking"/>
        <w:ind w:left="1097"/>
        <w:rPr>
          <w:sz w:val="18"/>
          <w:szCs w:val="24"/>
          <w:lang w:val="en-US"/>
        </w:rPr>
      </w:pPr>
      <w:r>
        <w:rPr>
          <w:sz w:val="18"/>
          <w:szCs w:val="24"/>
          <w:lang w:val="en-US"/>
        </w:rPr>
        <w:t>For every scenario describe what kind of locks</w:t>
      </w:r>
      <w:r w:rsidR="009D5D8A">
        <w:rPr>
          <w:sz w:val="18"/>
          <w:szCs w:val="24"/>
          <w:lang w:val="en-US"/>
        </w:rPr>
        <w:t xml:space="preserve"> are acquired</w:t>
      </w:r>
      <w:r>
        <w:rPr>
          <w:sz w:val="18"/>
          <w:szCs w:val="24"/>
          <w:lang w:val="en-US"/>
        </w:rPr>
        <w:t xml:space="preserve"> (e.g. s-locks and x-locks)</w:t>
      </w:r>
      <w:r w:rsidR="009D5D8A">
        <w:rPr>
          <w:sz w:val="18"/>
          <w:szCs w:val="24"/>
          <w:lang w:val="en-US"/>
        </w:rPr>
        <w:t>, when, why and for how long.</w:t>
      </w:r>
      <w:r w:rsidR="006D4F61">
        <w:rPr>
          <w:sz w:val="18"/>
          <w:szCs w:val="24"/>
          <w:lang w:val="en-US"/>
        </w:rPr>
        <w:br/>
      </w:r>
    </w:p>
    <w:p w14:paraId="2065BB3B" w14:textId="6012ACED" w:rsidR="0093656B" w:rsidRPr="00081E43" w:rsidRDefault="0093656B" w:rsidP="00081E43">
      <w:pPr>
        <w:pStyle w:val="Tekstopmerking"/>
        <w:numPr>
          <w:ilvl w:val="0"/>
          <w:numId w:val="21"/>
        </w:numPr>
        <w:rPr>
          <w:sz w:val="18"/>
          <w:szCs w:val="24"/>
          <w:lang w:val="en-US"/>
        </w:rPr>
      </w:pPr>
      <w:r>
        <w:rPr>
          <w:sz w:val="18"/>
          <w:szCs w:val="24"/>
          <w:lang w:val="en-US"/>
        </w:rPr>
        <w:t xml:space="preserve">Find </w:t>
      </w:r>
      <w:r w:rsidRPr="0093656B">
        <w:rPr>
          <w:b/>
          <w:sz w:val="18"/>
          <w:szCs w:val="24"/>
          <w:lang w:val="en-US"/>
        </w:rPr>
        <w:t>two queries</w:t>
      </w:r>
      <w:r>
        <w:rPr>
          <w:sz w:val="18"/>
          <w:szCs w:val="24"/>
          <w:lang w:val="en-US"/>
        </w:rPr>
        <w:t xml:space="preserve"> to possibly</w:t>
      </w:r>
      <w:r w:rsidR="0078018C">
        <w:rPr>
          <w:sz w:val="18"/>
          <w:szCs w:val="24"/>
          <w:lang w:val="en-US"/>
        </w:rPr>
        <w:t xml:space="preserve"> optimize by adding indexes (discuss</w:t>
      </w:r>
      <w:r>
        <w:rPr>
          <w:sz w:val="18"/>
          <w:szCs w:val="24"/>
          <w:lang w:val="en-US"/>
        </w:rPr>
        <w:t xml:space="preserve"> </w:t>
      </w:r>
      <w:r w:rsidR="0078018C">
        <w:rPr>
          <w:sz w:val="18"/>
          <w:szCs w:val="24"/>
          <w:lang w:val="en-US"/>
        </w:rPr>
        <w:t>your ideas concerning the two queries to optimize with your lecturer</w:t>
      </w:r>
      <w:r>
        <w:rPr>
          <w:sz w:val="18"/>
          <w:szCs w:val="24"/>
          <w:lang w:val="en-US"/>
        </w:rPr>
        <w:t xml:space="preserve">). Use queries you wrote in task </w:t>
      </w:r>
      <w:r w:rsidR="0018038F">
        <w:rPr>
          <w:sz w:val="18"/>
          <w:szCs w:val="24"/>
          <w:lang w:val="en-US"/>
        </w:rPr>
        <w:t>B</w:t>
      </w:r>
      <w:r>
        <w:rPr>
          <w:sz w:val="18"/>
          <w:szCs w:val="24"/>
          <w:lang w:val="en-US"/>
        </w:rPr>
        <w:t xml:space="preserve"> No</w:t>
      </w:r>
      <w:r>
        <w:rPr>
          <w:sz w:val="18"/>
          <w:szCs w:val="24"/>
          <w:lang w:val="en-US"/>
        </w:rPr>
        <w:t>w think of an index (per query) on one or more columns, either cluste</w:t>
      </w:r>
      <w:r w:rsidR="0078018C">
        <w:rPr>
          <w:sz w:val="18"/>
          <w:szCs w:val="24"/>
          <w:lang w:val="en-US"/>
        </w:rPr>
        <w:t>red or non-clustered, that may optimize the</w:t>
      </w:r>
      <w:r>
        <w:rPr>
          <w:sz w:val="18"/>
          <w:szCs w:val="24"/>
          <w:lang w:val="en-US"/>
        </w:rPr>
        <w:t xml:space="preserve"> query</w:t>
      </w:r>
      <w:r w:rsidR="0078018C">
        <w:rPr>
          <w:sz w:val="18"/>
          <w:szCs w:val="24"/>
          <w:lang w:val="en-US"/>
        </w:rPr>
        <w:t xml:space="preserve"> performance</w:t>
      </w:r>
      <w:r w:rsidR="00B471CE">
        <w:rPr>
          <w:sz w:val="18"/>
          <w:szCs w:val="24"/>
          <w:lang w:val="en-US"/>
        </w:rPr>
        <w:t>. Describe your solution using</w:t>
      </w:r>
      <w:r>
        <w:rPr>
          <w:sz w:val="18"/>
          <w:szCs w:val="24"/>
          <w:lang w:val="en-US"/>
        </w:rPr>
        <w:t xml:space="preserve"> plain text (</w:t>
      </w:r>
      <w:r w:rsidR="00B471CE">
        <w:rPr>
          <w:sz w:val="18"/>
          <w:szCs w:val="24"/>
          <w:lang w:val="en-US"/>
        </w:rPr>
        <w:t xml:space="preserve">do </w:t>
      </w:r>
      <w:r>
        <w:rPr>
          <w:sz w:val="18"/>
          <w:szCs w:val="24"/>
          <w:lang w:val="en-US"/>
        </w:rPr>
        <w:t xml:space="preserve">not </w:t>
      </w:r>
      <w:r w:rsidR="00B471CE">
        <w:rPr>
          <w:sz w:val="18"/>
          <w:szCs w:val="24"/>
          <w:lang w:val="en-US"/>
        </w:rPr>
        <w:t xml:space="preserve">just throw a bunch of </w:t>
      </w:r>
      <w:r>
        <w:rPr>
          <w:sz w:val="18"/>
          <w:szCs w:val="24"/>
          <w:lang w:val="en-US"/>
        </w:rPr>
        <w:t>code</w:t>
      </w:r>
      <w:r w:rsidR="00B471CE">
        <w:rPr>
          <w:sz w:val="18"/>
          <w:szCs w:val="24"/>
          <w:lang w:val="en-US"/>
        </w:rPr>
        <w:t xml:space="preserve"> “over the wall”</w:t>
      </w:r>
      <w:r>
        <w:rPr>
          <w:sz w:val="18"/>
          <w:szCs w:val="24"/>
          <w:lang w:val="en-US"/>
        </w:rPr>
        <w:t>) and motivate your choice of columns and clustering</w:t>
      </w:r>
      <w:r w:rsidR="00B471CE">
        <w:rPr>
          <w:sz w:val="18"/>
          <w:szCs w:val="24"/>
          <w:lang w:val="en-US"/>
        </w:rPr>
        <w:t xml:space="preserve"> well</w:t>
      </w:r>
      <w:r>
        <w:rPr>
          <w:sz w:val="18"/>
          <w:szCs w:val="24"/>
          <w:lang w:val="en-US"/>
        </w:rPr>
        <w:t xml:space="preserve">. </w:t>
      </w:r>
      <w:r w:rsidRPr="00081E43">
        <w:rPr>
          <w:sz w:val="18"/>
          <w:szCs w:val="24"/>
          <w:lang w:val="en-US"/>
        </w:rPr>
        <w:t xml:space="preserve">Give the code for the indexes and </w:t>
      </w:r>
      <w:r w:rsidR="00B471CE">
        <w:rPr>
          <w:sz w:val="18"/>
          <w:szCs w:val="24"/>
          <w:lang w:val="en-US"/>
        </w:rPr>
        <w:t xml:space="preserve">the </w:t>
      </w:r>
      <w:r w:rsidRPr="00081E43">
        <w:rPr>
          <w:sz w:val="18"/>
          <w:szCs w:val="24"/>
          <w:lang w:val="en-US"/>
        </w:rPr>
        <w:t xml:space="preserve">execution plans before and after adding the index. </w:t>
      </w:r>
    </w:p>
    <w:p w14:paraId="3FA9CE39" w14:textId="08643ECA" w:rsidR="00474365" w:rsidRPr="009D5D8A" w:rsidRDefault="0093656B" w:rsidP="00474365">
      <w:pPr>
        <w:pStyle w:val="Tekstopmerking"/>
        <w:ind w:left="1097"/>
        <w:rPr>
          <w:sz w:val="18"/>
          <w:szCs w:val="24"/>
          <w:lang w:val="en-US"/>
        </w:rPr>
      </w:pPr>
      <w:r>
        <w:rPr>
          <w:sz w:val="18"/>
          <w:szCs w:val="24"/>
          <w:lang w:val="en-US"/>
        </w:rPr>
        <w:t>(</w:t>
      </w:r>
      <w:r w:rsidR="00081E43">
        <w:rPr>
          <w:sz w:val="18"/>
          <w:szCs w:val="24"/>
          <w:lang w:val="en-US"/>
        </w:rPr>
        <w:t xml:space="preserve">Note: </w:t>
      </w:r>
      <w:r w:rsidRPr="00081E43">
        <w:rPr>
          <w:sz w:val="18"/>
          <w:szCs w:val="24"/>
          <w:lang w:val="en-US"/>
        </w:rPr>
        <w:t xml:space="preserve">improvement might be hard to </w:t>
      </w:r>
      <w:r w:rsidR="00B471CE">
        <w:rPr>
          <w:sz w:val="18"/>
          <w:szCs w:val="24"/>
          <w:lang w:val="en-US"/>
        </w:rPr>
        <w:t>actually measure given this</w:t>
      </w:r>
      <w:r w:rsidRPr="00081E43">
        <w:rPr>
          <w:sz w:val="18"/>
          <w:szCs w:val="24"/>
          <w:lang w:val="en-US"/>
        </w:rPr>
        <w:t xml:space="preserve"> small dataset</w:t>
      </w:r>
      <w:r>
        <w:rPr>
          <w:sz w:val="18"/>
          <w:szCs w:val="24"/>
          <w:lang w:val="en-US"/>
        </w:rPr>
        <w:t>)</w:t>
      </w:r>
      <w:r w:rsidR="00A15534">
        <w:rPr>
          <w:sz w:val="18"/>
          <w:szCs w:val="24"/>
          <w:lang w:val="en-US"/>
        </w:rPr>
        <w:br/>
      </w:r>
    </w:p>
    <w:p w14:paraId="168C1C88" w14:textId="7BE19D14" w:rsidR="00E572F0" w:rsidRDefault="00E572F0" w:rsidP="00E572F0">
      <w:pPr>
        <w:pStyle w:val="Lijstalinea"/>
        <w:numPr>
          <w:ilvl w:val="0"/>
          <w:numId w:val="21"/>
        </w:numPr>
        <w:shd w:val="clear" w:color="auto" w:fill="FFFFFF"/>
        <w:tabs>
          <w:tab w:val="clear" w:pos="737"/>
          <w:tab w:val="clear" w:pos="1077"/>
        </w:tabs>
        <w:spacing w:line="240" w:lineRule="auto"/>
        <w:rPr>
          <w:rFonts w:cs="Arial"/>
          <w:szCs w:val="18"/>
          <w:shd w:val="clear" w:color="auto" w:fill="FFFFFF"/>
          <w:lang w:val="en-US"/>
        </w:rPr>
      </w:pPr>
      <w:r>
        <w:rPr>
          <w:rFonts w:cs="Arial"/>
          <w:szCs w:val="18"/>
          <w:shd w:val="clear" w:color="auto" w:fill="FFFFFF"/>
          <w:lang w:val="en-US"/>
        </w:rPr>
        <w:t>The Course D</w:t>
      </w:r>
      <w:r w:rsidRPr="0078018C">
        <w:rPr>
          <w:rFonts w:cs="Arial"/>
          <w:szCs w:val="18"/>
          <w:shd w:val="clear" w:color="auto" w:fill="FFFFFF"/>
          <w:lang w:val="en-US"/>
        </w:rPr>
        <w:t>atabase impleme</w:t>
      </w:r>
      <w:r>
        <w:rPr>
          <w:rFonts w:cs="Arial"/>
          <w:szCs w:val="18"/>
          <w:shd w:val="clear" w:color="auto" w:fill="FFFFFF"/>
          <w:lang w:val="en-US"/>
        </w:rPr>
        <w:t>nts a bit of history awareness like in</w:t>
      </w:r>
      <w:r w:rsidRPr="0078018C">
        <w:rPr>
          <w:rFonts w:cs="Arial"/>
          <w:szCs w:val="18"/>
          <w:shd w:val="clear" w:color="auto" w:fill="FFFFFF"/>
          <w:lang w:val="en-US"/>
        </w:rPr>
        <w:t xml:space="preserve"> </w:t>
      </w:r>
      <w:r>
        <w:rPr>
          <w:rFonts w:cs="Arial"/>
          <w:szCs w:val="18"/>
          <w:shd w:val="clear" w:color="auto" w:fill="FFFFFF"/>
          <w:lang w:val="en-US"/>
        </w:rPr>
        <w:t xml:space="preserve">for instance </w:t>
      </w:r>
      <w:r w:rsidRPr="0078018C">
        <w:rPr>
          <w:rFonts w:cs="Arial"/>
          <w:szCs w:val="18"/>
          <w:shd w:val="clear" w:color="auto" w:fill="FFFFFF"/>
          <w:lang w:val="en-US"/>
        </w:rPr>
        <w:t>the HIST table</w:t>
      </w:r>
      <w:r>
        <w:rPr>
          <w:rFonts w:cs="Arial"/>
          <w:szCs w:val="18"/>
          <w:shd w:val="clear" w:color="auto" w:fill="FFFFFF"/>
          <w:lang w:val="en-US"/>
        </w:rPr>
        <w:t xml:space="preserve"> (changes in employee’s department and/or the salary amount are recorded by stacking the historical state in the HIST table)</w:t>
      </w:r>
      <w:r w:rsidRPr="0078018C">
        <w:rPr>
          <w:rFonts w:cs="Arial"/>
          <w:szCs w:val="18"/>
          <w:shd w:val="clear" w:color="auto" w:fill="FFFFFF"/>
          <w:lang w:val="en-US"/>
        </w:rPr>
        <w:t>.</w:t>
      </w:r>
      <w:r>
        <w:rPr>
          <w:rFonts w:cs="Arial"/>
          <w:szCs w:val="18"/>
          <w:shd w:val="clear" w:color="auto" w:fill="FFFFFF"/>
          <w:lang w:val="en-US"/>
        </w:rPr>
        <w:t xml:space="preserve"> We want the history of all data changes to be automatically recorded in history tables belonging to the original tables using database triggers. </w:t>
      </w:r>
      <w:r w:rsidR="00945561">
        <w:rPr>
          <w:rFonts w:cs="Arial"/>
          <w:szCs w:val="18"/>
          <w:shd w:val="clear" w:color="auto" w:fill="FFFFFF"/>
          <w:lang w:val="en-US"/>
        </w:rPr>
        <w:t xml:space="preserve">Note: </w:t>
      </w:r>
      <w:r w:rsidR="00921400">
        <w:rPr>
          <w:rFonts w:cs="Arial"/>
          <w:szCs w:val="18"/>
          <w:shd w:val="clear" w:color="auto" w:fill="FFFFFF"/>
          <w:lang w:val="en-US"/>
        </w:rPr>
        <w:t xml:space="preserve">assume </w:t>
      </w:r>
      <w:r w:rsidR="00945561">
        <w:rPr>
          <w:rFonts w:cs="Arial"/>
          <w:szCs w:val="18"/>
          <w:shd w:val="clear" w:color="auto" w:fill="FFFFFF"/>
          <w:lang w:val="en-US"/>
        </w:rPr>
        <w:t>primary key</w:t>
      </w:r>
      <w:r w:rsidR="00921400">
        <w:rPr>
          <w:rFonts w:cs="Arial"/>
          <w:szCs w:val="18"/>
          <w:shd w:val="clear" w:color="auto" w:fill="FFFFFF"/>
          <w:lang w:val="en-US"/>
        </w:rPr>
        <w:t>s are immutable!</w:t>
      </w:r>
      <w:r w:rsidR="00945561">
        <w:rPr>
          <w:rFonts w:cs="Arial"/>
          <w:szCs w:val="18"/>
          <w:shd w:val="clear" w:color="auto" w:fill="FFFFFF"/>
          <w:lang w:val="en-US"/>
        </w:rPr>
        <w:t xml:space="preserve"> </w:t>
      </w:r>
      <w:bookmarkStart w:id="1" w:name="_GoBack"/>
      <w:bookmarkEnd w:id="1"/>
      <w:r>
        <w:rPr>
          <w:rFonts w:cs="Arial"/>
          <w:szCs w:val="18"/>
          <w:shd w:val="clear" w:color="auto" w:fill="FFFFFF"/>
          <w:lang w:val="en-US"/>
        </w:rPr>
        <w:br/>
      </w:r>
      <w:r>
        <w:rPr>
          <w:rFonts w:cs="Arial"/>
          <w:szCs w:val="18"/>
          <w:shd w:val="clear" w:color="auto" w:fill="FFFFFF"/>
          <w:lang w:val="en-US"/>
        </w:rPr>
        <w:br/>
        <w:t>For every table in the Course Database a history version table needs to be available with name HIST_&lt;table</w:t>
      </w:r>
      <w:r w:rsidR="00BB25A7">
        <w:rPr>
          <w:rFonts w:cs="Arial"/>
          <w:szCs w:val="18"/>
          <w:shd w:val="clear" w:color="auto" w:fill="FFFFFF"/>
          <w:lang w:val="en-US"/>
        </w:rPr>
        <w:t xml:space="preserve"> </w:t>
      </w:r>
      <w:r>
        <w:rPr>
          <w:rFonts w:cs="Arial"/>
          <w:szCs w:val="18"/>
          <w:shd w:val="clear" w:color="auto" w:fill="FFFFFF"/>
          <w:lang w:val="en-US"/>
        </w:rPr>
        <w:t>name&gt; so HIST_EMP, DEPT etc.</w:t>
      </w:r>
      <w:r>
        <w:rPr>
          <w:rFonts w:cs="Arial"/>
          <w:szCs w:val="18"/>
          <w:shd w:val="clear" w:color="auto" w:fill="FFFFFF"/>
          <w:lang w:val="en-US"/>
        </w:rPr>
        <w:br/>
        <w:t xml:space="preserve">These history tables versions need to have the same structure as the original tables, but with a different primary key consisting of the original primary key column(s) combined with a timestamp column (type </w:t>
      </w:r>
      <w:r w:rsidR="0018038F">
        <w:rPr>
          <w:rFonts w:cs="Arial"/>
          <w:szCs w:val="18"/>
          <w:shd w:val="clear" w:color="auto" w:fill="FFFFFF"/>
          <w:lang w:val="en-US"/>
        </w:rPr>
        <w:t>timestamp)</w:t>
      </w:r>
      <w:r>
        <w:rPr>
          <w:rFonts w:cs="Arial"/>
          <w:szCs w:val="18"/>
          <w:shd w:val="clear" w:color="auto" w:fill="FFFFFF"/>
          <w:lang w:val="en-US"/>
        </w:rPr>
        <w:t>.</w:t>
      </w:r>
      <w:r w:rsidR="00DC499A">
        <w:rPr>
          <w:rFonts w:cs="Arial"/>
          <w:szCs w:val="18"/>
          <w:shd w:val="clear" w:color="auto" w:fill="FFFFFF"/>
          <w:lang w:val="en-US"/>
        </w:rPr>
        <w:t xml:space="preserve"> The primary key is the only constraint of these history tables.</w:t>
      </w:r>
      <w:r>
        <w:rPr>
          <w:rFonts w:cs="Arial"/>
          <w:szCs w:val="18"/>
          <w:shd w:val="clear" w:color="auto" w:fill="FFFFFF"/>
          <w:lang w:val="en-US"/>
        </w:rPr>
        <w:br/>
      </w:r>
    </w:p>
    <w:p w14:paraId="7250688B" w14:textId="356FC473" w:rsidR="00E572F0" w:rsidRPr="007E4B4A" w:rsidRDefault="00E572F0" w:rsidP="007E4B4A">
      <w:pPr>
        <w:pStyle w:val="Lijstalinea"/>
        <w:shd w:val="clear" w:color="auto" w:fill="FFFFFF"/>
        <w:tabs>
          <w:tab w:val="clear" w:pos="737"/>
          <w:tab w:val="clear" w:pos="1077"/>
        </w:tabs>
        <w:spacing w:line="240" w:lineRule="auto"/>
        <w:ind w:left="1097"/>
        <w:rPr>
          <w:rFonts w:cs="Arial"/>
          <w:szCs w:val="18"/>
          <w:shd w:val="clear" w:color="auto" w:fill="FFFFFF"/>
          <w:lang w:val="en-US"/>
        </w:rPr>
      </w:pPr>
      <w:r>
        <w:rPr>
          <w:rFonts w:cs="Arial"/>
          <w:szCs w:val="18"/>
          <w:shd w:val="clear" w:color="auto" w:fill="FFFFFF"/>
          <w:lang w:val="en-US"/>
        </w:rPr>
        <w:t>Assignment:</w:t>
      </w:r>
      <w:r>
        <w:rPr>
          <w:rFonts w:cs="Arial"/>
          <w:szCs w:val="18"/>
          <w:shd w:val="clear" w:color="auto" w:fill="FFFFFF"/>
          <w:lang w:val="en-US"/>
        </w:rPr>
        <w:br/>
      </w:r>
      <w:r w:rsidRPr="007E4B4A">
        <w:rPr>
          <w:rFonts w:cs="Arial"/>
          <w:szCs w:val="18"/>
          <w:shd w:val="clear" w:color="auto" w:fill="FFFFFF"/>
          <w:lang w:val="en-US"/>
        </w:rPr>
        <w:br/>
        <w:t xml:space="preserve">- isolate the fixed boilerplate template T-SQL </w:t>
      </w:r>
      <w:r w:rsidR="007E4B4A">
        <w:rPr>
          <w:rFonts w:cs="Arial"/>
          <w:szCs w:val="18"/>
          <w:shd w:val="clear" w:color="auto" w:fill="FFFFFF"/>
          <w:lang w:val="en-US"/>
        </w:rPr>
        <w:t xml:space="preserve">trigger </w:t>
      </w:r>
      <w:r w:rsidRPr="007E4B4A">
        <w:rPr>
          <w:rFonts w:cs="Arial"/>
          <w:szCs w:val="18"/>
          <w:shd w:val="clear" w:color="auto" w:fill="FFFFFF"/>
          <w:lang w:val="en-US"/>
        </w:rPr>
        <w:t>code and determine where you can find (using the Information Schema Views) and retrieve the parameter values you have to generate into the fixed boilerplate template T-SQL code to produce the specific trigger;</w:t>
      </w:r>
      <w:r w:rsidRPr="007E4B4A">
        <w:rPr>
          <w:rFonts w:cs="Arial"/>
          <w:szCs w:val="18"/>
          <w:shd w:val="clear" w:color="auto" w:fill="FFFFFF"/>
          <w:lang w:val="en-US"/>
        </w:rPr>
        <w:br/>
      </w:r>
    </w:p>
    <w:p w14:paraId="11C7A385" w14:textId="32D8E515" w:rsidR="00E572F0" w:rsidRDefault="00E572F0" w:rsidP="00E572F0">
      <w:pPr>
        <w:pStyle w:val="Lijstalinea"/>
        <w:shd w:val="clear" w:color="auto" w:fill="FFFFFF"/>
        <w:tabs>
          <w:tab w:val="clear" w:pos="737"/>
          <w:tab w:val="clear" w:pos="1077"/>
        </w:tabs>
        <w:spacing w:line="240" w:lineRule="auto"/>
        <w:ind w:left="1097"/>
        <w:rPr>
          <w:rFonts w:cs="Arial"/>
          <w:szCs w:val="18"/>
          <w:shd w:val="clear" w:color="auto" w:fill="FFFFFF"/>
          <w:lang w:val="en-US"/>
        </w:rPr>
      </w:pPr>
      <w:r>
        <w:rPr>
          <w:rFonts w:cs="Arial"/>
          <w:szCs w:val="18"/>
          <w:shd w:val="clear" w:color="auto" w:fill="FFFFFF"/>
          <w:lang w:val="en-US"/>
        </w:rPr>
        <w:t xml:space="preserve">- write at minimum two stored procedures that do the job, one generating the trigger code per table (on the basis of an input parameter), one calling this stored procedure as many times as there are non-history tables. </w:t>
      </w:r>
      <w:r>
        <w:rPr>
          <w:rFonts w:cs="Arial"/>
          <w:szCs w:val="18"/>
          <w:shd w:val="clear" w:color="auto" w:fill="FFFFFF"/>
          <w:lang w:val="en-US"/>
        </w:rPr>
        <w:br/>
      </w:r>
    </w:p>
    <w:p w14:paraId="78015758" w14:textId="7F841552" w:rsidR="00355962" w:rsidRPr="00840FD6" w:rsidRDefault="00840FD6" w:rsidP="00840FD6">
      <w:pPr>
        <w:pStyle w:val="Lijstopsomteken"/>
        <w:numPr>
          <w:ilvl w:val="0"/>
          <w:numId w:val="21"/>
        </w:numPr>
        <w:rPr>
          <w:lang w:val="en-US"/>
        </w:rPr>
      </w:pPr>
      <w:r w:rsidRPr="00840FD6">
        <w:rPr>
          <w:lang w:val="en-US"/>
        </w:rPr>
        <w:t xml:space="preserve">Employees can register themselves for courses </w:t>
      </w:r>
      <w:r>
        <w:rPr>
          <w:lang w:val="en-US"/>
        </w:rPr>
        <w:t>on offer</w:t>
      </w:r>
      <w:r w:rsidR="00CE2950">
        <w:rPr>
          <w:lang w:val="en-US"/>
        </w:rPr>
        <w:t xml:space="preserve"> using an app provided by the Human Resources department</w:t>
      </w:r>
      <w:r>
        <w:rPr>
          <w:lang w:val="en-US"/>
        </w:rPr>
        <w:t xml:space="preserve">. </w:t>
      </w:r>
      <w:r w:rsidR="00CE2950">
        <w:rPr>
          <w:lang w:val="en-US"/>
        </w:rPr>
        <w:t>The only data the employee have</w:t>
      </w:r>
      <w:r>
        <w:rPr>
          <w:lang w:val="en-US"/>
        </w:rPr>
        <w:t xml:space="preserve"> full access to </w:t>
      </w:r>
      <w:r w:rsidR="00CE2950">
        <w:rPr>
          <w:lang w:val="en-US"/>
        </w:rPr>
        <w:t>are</w:t>
      </w:r>
      <w:r>
        <w:rPr>
          <w:lang w:val="en-US"/>
        </w:rPr>
        <w:t xml:space="preserve"> the data in the REG table. Of course read access to the EMP and OFFR  tables are also needed</w:t>
      </w:r>
      <w:r w:rsidR="00CE2950">
        <w:rPr>
          <w:lang w:val="en-US"/>
        </w:rPr>
        <w:t xml:space="preserve"> (foreign key checks require the user to have access to the referenced data)</w:t>
      </w:r>
      <w:r>
        <w:rPr>
          <w:lang w:val="en-US"/>
        </w:rPr>
        <w:t>.</w:t>
      </w:r>
      <w:r w:rsidR="00CE2950">
        <w:rPr>
          <w:lang w:val="en-US"/>
        </w:rPr>
        <w:t xml:space="preserve"> </w:t>
      </w:r>
      <w:r w:rsidR="00355962" w:rsidRPr="00840FD6">
        <w:rPr>
          <w:lang w:val="en-US"/>
        </w:rPr>
        <w:br/>
      </w:r>
      <w:r w:rsidR="00CE2950">
        <w:rPr>
          <w:lang w:val="en-US"/>
        </w:rPr>
        <w:br/>
        <w:t xml:space="preserve">For reporting purposes a specific service account needs to be created allowing reporting tools full read access to all data. </w:t>
      </w:r>
    </w:p>
    <w:p w14:paraId="5DD7BADF" w14:textId="5DC11400" w:rsidR="00E572F0" w:rsidRPr="00CE2950" w:rsidRDefault="00355962" w:rsidP="00840FD6">
      <w:pPr>
        <w:pStyle w:val="Lijstalinea"/>
        <w:shd w:val="clear" w:color="auto" w:fill="FFFFFF"/>
        <w:tabs>
          <w:tab w:val="clear" w:pos="737"/>
          <w:tab w:val="clear" w:pos="1077"/>
        </w:tabs>
        <w:spacing w:line="240" w:lineRule="auto"/>
        <w:ind w:left="1097"/>
        <w:rPr>
          <w:rFonts w:cs="Arial"/>
          <w:szCs w:val="18"/>
          <w:shd w:val="clear" w:color="auto" w:fill="FFFFFF"/>
          <w:lang w:val="en-US"/>
        </w:rPr>
      </w:pPr>
      <w:r w:rsidRPr="00CE2950">
        <w:rPr>
          <w:lang w:val="en-US"/>
        </w:rPr>
        <w:br/>
      </w:r>
      <w:r w:rsidR="00CE2950" w:rsidRPr="00CE2950">
        <w:rPr>
          <w:lang w:val="en-US"/>
        </w:rPr>
        <w:t xml:space="preserve">- Implement </w:t>
      </w:r>
      <w:r w:rsidR="00CE2950">
        <w:rPr>
          <w:lang w:val="en-US"/>
        </w:rPr>
        <w:t xml:space="preserve">a </w:t>
      </w:r>
      <w:r w:rsidR="00CE2950" w:rsidRPr="00CE2950">
        <w:rPr>
          <w:lang w:val="en-US"/>
        </w:rPr>
        <w:t xml:space="preserve">suitable </w:t>
      </w:r>
      <w:r w:rsidR="00CE2950">
        <w:rPr>
          <w:lang w:val="en-US"/>
        </w:rPr>
        <w:t>(minimal and maintainable) s</w:t>
      </w:r>
      <w:r w:rsidR="00CE2950" w:rsidRPr="00CE2950">
        <w:rPr>
          <w:lang w:val="en-US"/>
        </w:rPr>
        <w:t>ecurity po</w:t>
      </w:r>
      <w:r w:rsidR="00CE2950">
        <w:rPr>
          <w:lang w:val="en-US"/>
        </w:rPr>
        <w:t>licy</w:t>
      </w:r>
      <w:r w:rsidRPr="00CE2950">
        <w:rPr>
          <w:lang w:val="en-US"/>
        </w:rPr>
        <w:t xml:space="preserve"> in de database</w:t>
      </w:r>
      <w:r w:rsidR="00CE2950">
        <w:rPr>
          <w:lang w:val="en-US"/>
        </w:rPr>
        <w:t>, no more no less.</w:t>
      </w:r>
      <w:r w:rsidRPr="00CE2950">
        <w:rPr>
          <w:lang w:val="en-US"/>
        </w:rPr>
        <w:t xml:space="preserve"> </w:t>
      </w:r>
      <w:r w:rsidR="00CE2950" w:rsidRPr="00CE2950">
        <w:rPr>
          <w:lang w:val="en-US"/>
        </w:rPr>
        <w:t xml:space="preserve">The way you do this may depend on the way you implemented the constraints </w:t>
      </w:r>
      <w:r w:rsidR="00CE2950">
        <w:rPr>
          <w:lang w:val="en-US"/>
        </w:rPr>
        <w:t xml:space="preserve">listed </w:t>
      </w:r>
      <w:r w:rsidR="00CE2950" w:rsidRPr="00CE2950">
        <w:rPr>
          <w:lang w:val="en-US"/>
        </w:rPr>
        <w:t xml:space="preserve">in task B. </w:t>
      </w:r>
      <w:r w:rsidR="00CE2950">
        <w:rPr>
          <w:lang w:val="en-US"/>
        </w:rPr>
        <w:br/>
      </w:r>
      <w:r w:rsidRPr="00CE2950">
        <w:rPr>
          <w:lang w:val="en-US"/>
        </w:rPr>
        <w:br/>
        <w:t>- Test</w:t>
      </w:r>
      <w:r w:rsidR="00CE2950" w:rsidRPr="00CE2950">
        <w:rPr>
          <w:lang w:val="en-US"/>
        </w:rPr>
        <w:t xml:space="preserve"> your security</w:t>
      </w:r>
      <w:r w:rsidRPr="00CE2950">
        <w:rPr>
          <w:lang w:val="en-US"/>
        </w:rPr>
        <w:t xml:space="preserve"> regime</w:t>
      </w:r>
      <w:r w:rsidR="00F534CC">
        <w:rPr>
          <w:lang w:val="en-US"/>
        </w:rPr>
        <w:t xml:space="preserve">. Create </w:t>
      </w:r>
      <w:r w:rsidR="00CE2950">
        <w:rPr>
          <w:lang w:val="en-US"/>
        </w:rPr>
        <w:t xml:space="preserve">test </w:t>
      </w:r>
      <w:r w:rsidR="00CE2950" w:rsidRPr="00CE2950">
        <w:rPr>
          <w:lang w:val="en-US"/>
        </w:rPr>
        <w:t xml:space="preserve">users </w:t>
      </w:r>
      <w:r w:rsidR="00F534CC">
        <w:rPr>
          <w:lang w:val="en-US"/>
        </w:rPr>
        <w:t xml:space="preserve">representing the user </w:t>
      </w:r>
      <w:r w:rsidR="00CE2950" w:rsidRPr="00CE2950">
        <w:rPr>
          <w:lang w:val="en-US"/>
        </w:rPr>
        <w:t>type</w:t>
      </w:r>
      <w:r w:rsidR="00F534CC">
        <w:rPr>
          <w:lang w:val="en-US"/>
        </w:rPr>
        <w:t>s</w:t>
      </w:r>
      <w:r w:rsidR="00CE2950" w:rsidRPr="00CE2950">
        <w:rPr>
          <w:lang w:val="en-US"/>
        </w:rPr>
        <w:t xml:space="preserve"> employee and </w:t>
      </w:r>
      <w:r w:rsidR="00F534CC">
        <w:rPr>
          <w:lang w:val="en-US"/>
        </w:rPr>
        <w:t xml:space="preserve">reporting </w:t>
      </w:r>
      <w:r w:rsidR="00CE2950" w:rsidRPr="00CE2950">
        <w:rPr>
          <w:lang w:val="en-US"/>
        </w:rPr>
        <w:t xml:space="preserve">service </w:t>
      </w:r>
      <w:r w:rsidR="00F534CC">
        <w:rPr>
          <w:lang w:val="en-US"/>
        </w:rPr>
        <w:t xml:space="preserve">testing </w:t>
      </w:r>
      <w:r w:rsidRPr="00CE2950">
        <w:rPr>
          <w:lang w:val="en-US"/>
        </w:rPr>
        <w:t>via “impersonation</w:t>
      </w:r>
      <w:r w:rsidR="00CE2950">
        <w:rPr>
          <w:lang w:val="en-US"/>
        </w:rPr>
        <w:t>” the implementation of the security policy.</w:t>
      </w:r>
    </w:p>
    <w:p w14:paraId="787DAC41" w14:textId="77777777" w:rsidR="00551DCA" w:rsidRDefault="00551DCA" w:rsidP="00551DCA">
      <w:pPr>
        <w:pStyle w:val="Lijstalinea"/>
        <w:shd w:val="clear" w:color="auto" w:fill="FFFFFF"/>
        <w:tabs>
          <w:tab w:val="clear" w:pos="737"/>
          <w:tab w:val="clear" w:pos="1077"/>
        </w:tabs>
        <w:spacing w:line="240" w:lineRule="auto"/>
        <w:ind w:left="1097"/>
        <w:rPr>
          <w:rFonts w:cs="Arial"/>
          <w:szCs w:val="18"/>
          <w:shd w:val="clear" w:color="auto" w:fill="FFFFFF"/>
          <w:lang w:val="en-US"/>
        </w:rPr>
      </w:pPr>
      <w:r>
        <w:rPr>
          <w:rFonts w:cs="Arial"/>
          <w:szCs w:val="18"/>
          <w:shd w:val="clear" w:color="auto" w:fill="FFFFFF"/>
          <w:lang w:val="en-US"/>
        </w:rPr>
        <w:br/>
      </w:r>
    </w:p>
    <w:p w14:paraId="02F7DEA8" w14:textId="2E885853" w:rsidR="00987EBE" w:rsidRPr="00551DCA" w:rsidRDefault="00474365" w:rsidP="00551DCA">
      <w:pPr>
        <w:shd w:val="clear" w:color="auto" w:fill="FFFFFF"/>
        <w:tabs>
          <w:tab w:val="clear" w:pos="737"/>
          <w:tab w:val="clear" w:pos="1077"/>
        </w:tabs>
        <w:spacing w:line="240" w:lineRule="auto"/>
        <w:ind w:left="332"/>
        <w:rPr>
          <w:rFonts w:cs="Arial"/>
          <w:szCs w:val="18"/>
          <w:shd w:val="clear" w:color="auto" w:fill="FFFFFF"/>
          <w:lang w:val="en-US"/>
        </w:rPr>
      </w:pPr>
      <w:r w:rsidRPr="00551DCA">
        <w:rPr>
          <w:b/>
          <w:lang w:val="en-US"/>
        </w:rPr>
        <w:t>Product</w:t>
      </w:r>
      <w:r w:rsidR="007705A0" w:rsidRPr="00551DCA">
        <w:rPr>
          <w:rFonts w:cs="Arial"/>
          <w:b/>
          <w:szCs w:val="18"/>
          <w:lang w:val="en-US"/>
        </w:rPr>
        <w:t xml:space="preserve"> delivery</w:t>
      </w:r>
      <w:r w:rsidRPr="00551DCA">
        <w:rPr>
          <w:rFonts w:cs="Arial"/>
          <w:b/>
          <w:szCs w:val="18"/>
          <w:lang w:val="en-US"/>
        </w:rPr>
        <w:t xml:space="preserve"> requirements</w:t>
      </w:r>
    </w:p>
    <w:p w14:paraId="71F22AB8" w14:textId="796E716B" w:rsidR="007705A0" w:rsidRDefault="007705A0" w:rsidP="00551DCA">
      <w:pPr>
        <w:pStyle w:val="Lijstopsomteken"/>
        <w:numPr>
          <w:ilvl w:val="0"/>
          <w:numId w:val="23"/>
        </w:numPr>
        <w:ind w:left="1024"/>
        <w:rPr>
          <w:rFonts w:cs="Arial"/>
          <w:szCs w:val="18"/>
          <w:lang w:val="en-US"/>
        </w:rPr>
      </w:pPr>
      <w:r>
        <w:rPr>
          <w:rFonts w:cs="Arial"/>
          <w:szCs w:val="18"/>
          <w:lang w:val="en-US"/>
        </w:rPr>
        <w:t>D</w:t>
      </w:r>
      <w:r w:rsidR="00551DCA">
        <w:rPr>
          <w:rFonts w:cs="Arial"/>
          <w:szCs w:val="18"/>
          <w:lang w:val="en-US"/>
        </w:rPr>
        <w:t>eliver your report in Word format</w:t>
      </w:r>
      <w:r>
        <w:rPr>
          <w:rFonts w:cs="Arial"/>
          <w:szCs w:val="18"/>
          <w:lang w:val="en-US"/>
        </w:rPr>
        <w:t xml:space="preserve">, </w:t>
      </w:r>
      <w:r w:rsidR="00551DCA">
        <w:rPr>
          <w:rFonts w:cs="Arial"/>
          <w:b/>
          <w:szCs w:val="18"/>
          <w:lang w:val="en-US"/>
        </w:rPr>
        <w:t>not in</w:t>
      </w:r>
      <w:r w:rsidRPr="00101555">
        <w:rPr>
          <w:rFonts w:cs="Arial"/>
          <w:b/>
          <w:szCs w:val="18"/>
          <w:lang w:val="en-US"/>
        </w:rPr>
        <w:t xml:space="preserve"> PDF</w:t>
      </w:r>
      <w:r w:rsidR="00551DCA">
        <w:rPr>
          <w:rFonts w:cs="Arial"/>
          <w:b/>
          <w:szCs w:val="18"/>
          <w:lang w:val="en-US"/>
        </w:rPr>
        <w:t xml:space="preserve"> format nor just as a .sql script file.</w:t>
      </w:r>
      <w:r>
        <w:rPr>
          <w:rFonts w:cs="Arial"/>
          <w:szCs w:val="18"/>
          <w:lang w:val="en-US"/>
        </w:rPr>
        <w:t xml:space="preserve">. It is easier </w:t>
      </w:r>
      <w:r w:rsidR="00551DCA">
        <w:rPr>
          <w:rFonts w:cs="Arial"/>
          <w:szCs w:val="18"/>
          <w:lang w:val="en-US"/>
        </w:rPr>
        <w:t xml:space="preserve">for us </w:t>
      </w:r>
      <w:r>
        <w:rPr>
          <w:rFonts w:cs="Arial"/>
          <w:szCs w:val="18"/>
          <w:lang w:val="en-US"/>
        </w:rPr>
        <w:t xml:space="preserve">to add </w:t>
      </w:r>
      <w:r w:rsidR="00944250">
        <w:rPr>
          <w:rFonts w:cs="Arial"/>
          <w:szCs w:val="18"/>
          <w:lang w:val="en-US"/>
        </w:rPr>
        <w:t xml:space="preserve">feedback </w:t>
      </w:r>
      <w:r w:rsidR="00551DCA">
        <w:rPr>
          <w:rFonts w:cs="Arial"/>
          <w:szCs w:val="18"/>
          <w:lang w:val="en-US"/>
        </w:rPr>
        <w:t>to</w:t>
      </w:r>
      <w:r w:rsidR="00944250">
        <w:rPr>
          <w:rFonts w:cs="Arial"/>
          <w:szCs w:val="18"/>
          <w:lang w:val="en-US"/>
        </w:rPr>
        <w:t xml:space="preserve"> Word files</w:t>
      </w:r>
      <w:r>
        <w:rPr>
          <w:rFonts w:cs="Arial"/>
          <w:szCs w:val="18"/>
          <w:lang w:val="en-US"/>
        </w:rPr>
        <w:t>.</w:t>
      </w:r>
    </w:p>
    <w:p w14:paraId="372C76DE" w14:textId="1154752B" w:rsidR="007705A0" w:rsidRDefault="007705A0" w:rsidP="00551DCA">
      <w:pPr>
        <w:pStyle w:val="Lijstopsomteken"/>
        <w:ind w:left="1024"/>
        <w:rPr>
          <w:rFonts w:cs="Arial"/>
          <w:szCs w:val="18"/>
          <w:lang w:val="en-US"/>
        </w:rPr>
      </w:pPr>
      <w:r w:rsidRPr="00C35ECD">
        <w:rPr>
          <w:rFonts w:cs="Arial"/>
          <w:szCs w:val="18"/>
          <w:lang w:val="en-US"/>
        </w:rPr>
        <w:t xml:space="preserve">Add all </w:t>
      </w:r>
      <w:r w:rsidR="00944250" w:rsidRPr="00C35ECD">
        <w:rPr>
          <w:rFonts w:cs="Arial"/>
          <w:szCs w:val="18"/>
          <w:lang w:val="en-US"/>
        </w:rPr>
        <w:t>relevant T-SQL code</w:t>
      </w:r>
      <w:r w:rsidRPr="00C35ECD">
        <w:rPr>
          <w:rFonts w:cs="Arial"/>
          <w:szCs w:val="18"/>
          <w:lang w:val="en-US"/>
        </w:rPr>
        <w:t>.</w:t>
      </w:r>
      <w:r>
        <w:rPr>
          <w:rFonts w:cs="Arial"/>
          <w:szCs w:val="18"/>
          <w:lang w:val="en-US"/>
        </w:rPr>
        <w:t xml:space="preserve"> Don’t forget </w:t>
      </w:r>
      <w:r w:rsidR="00101555">
        <w:rPr>
          <w:rFonts w:cs="Arial"/>
          <w:szCs w:val="18"/>
          <w:lang w:val="en-US"/>
        </w:rPr>
        <w:t xml:space="preserve">to </w:t>
      </w:r>
      <w:r>
        <w:rPr>
          <w:rFonts w:cs="Arial"/>
          <w:szCs w:val="18"/>
          <w:lang w:val="en-US"/>
        </w:rPr>
        <w:t>index</w:t>
      </w:r>
      <w:r w:rsidR="00101555">
        <w:rPr>
          <w:rFonts w:cs="Arial"/>
          <w:szCs w:val="18"/>
          <w:lang w:val="en-US"/>
        </w:rPr>
        <w:t xml:space="preserve"> the document</w:t>
      </w:r>
      <w:r w:rsidR="00551DCA">
        <w:rPr>
          <w:rFonts w:cs="Arial"/>
          <w:szCs w:val="18"/>
          <w:lang w:val="en-US"/>
        </w:rPr>
        <w:t xml:space="preserve"> and </w:t>
      </w:r>
      <w:r w:rsidR="00101555">
        <w:rPr>
          <w:rFonts w:cs="Arial"/>
          <w:szCs w:val="18"/>
          <w:lang w:val="en-US"/>
        </w:rPr>
        <w:t>add page numbers</w:t>
      </w:r>
      <w:r>
        <w:rPr>
          <w:rFonts w:cs="Arial"/>
          <w:szCs w:val="18"/>
          <w:lang w:val="en-US"/>
        </w:rPr>
        <w:t>.</w:t>
      </w:r>
    </w:p>
    <w:p w14:paraId="7A257C04" w14:textId="652E2F86" w:rsidR="00987EBE" w:rsidRPr="009C7A9B" w:rsidRDefault="00101555" w:rsidP="00551DCA">
      <w:pPr>
        <w:pStyle w:val="Lijstopsomteken"/>
        <w:numPr>
          <w:ilvl w:val="0"/>
          <w:numId w:val="23"/>
        </w:numPr>
        <w:ind w:left="1024"/>
        <w:rPr>
          <w:rFonts w:cs="Arial"/>
          <w:szCs w:val="18"/>
          <w:lang w:val="en-US"/>
        </w:rPr>
      </w:pPr>
      <w:r>
        <w:rPr>
          <w:rFonts w:cs="Arial"/>
          <w:szCs w:val="18"/>
          <w:lang w:val="en-US"/>
        </w:rPr>
        <w:t xml:space="preserve">The total file size should </w:t>
      </w:r>
      <w:r w:rsidR="007705A0">
        <w:rPr>
          <w:rFonts w:cs="Arial"/>
          <w:szCs w:val="18"/>
          <w:lang w:val="en-US"/>
        </w:rPr>
        <w:t>not exceed 10 MB</w:t>
      </w:r>
    </w:p>
    <w:p w14:paraId="0A7B18AF" w14:textId="795D6390" w:rsidR="007705A0" w:rsidRDefault="007705A0" w:rsidP="00551DCA">
      <w:pPr>
        <w:pStyle w:val="Lijstopsomteken"/>
        <w:numPr>
          <w:ilvl w:val="0"/>
          <w:numId w:val="23"/>
        </w:numPr>
        <w:ind w:left="1024"/>
        <w:rPr>
          <w:rFonts w:cs="Arial"/>
          <w:szCs w:val="18"/>
          <w:lang w:val="en-US"/>
        </w:rPr>
      </w:pPr>
      <w:r>
        <w:rPr>
          <w:rFonts w:cs="Arial"/>
          <w:szCs w:val="18"/>
          <w:lang w:val="en-US"/>
        </w:rPr>
        <w:t>Deliver all CREATE, ALTER and INSERT scripts and all test</w:t>
      </w:r>
      <w:r w:rsidR="00101555">
        <w:rPr>
          <w:rFonts w:cs="Arial"/>
          <w:szCs w:val="18"/>
          <w:lang w:val="en-US"/>
        </w:rPr>
        <w:t xml:space="preserve"> </w:t>
      </w:r>
      <w:r>
        <w:rPr>
          <w:rFonts w:cs="Arial"/>
          <w:szCs w:val="18"/>
          <w:lang w:val="en-US"/>
        </w:rPr>
        <w:t>cases.</w:t>
      </w:r>
    </w:p>
    <w:p w14:paraId="77B5B559" w14:textId="43E64FFA" w:rsidR="007705A0" w:rsidRPr="00101555" w:rsidRDefault="008959A5" w:rsidP="00BB008F">
      <w:pPr>
        <w:pStyle w:val="Lijstopsomteken"/>
        <w:rPr>
          <w:rFonts w:cs="Arial"/>
          <w:szCs w:val="18"/>
          <w:lang w:val="en-US"/>
        </w:rPr>
      </w:pPr>
      <w:r>
        <w:rPr>
          <w:rFonts w:cs="Arial"/>
          <w:szCs w:val="18"/>
          <w:lang w:val="en-US"/>
        </w:rPr>
        <w:br/>
      </w:r>
    </w:p>
    <w:p w14:paraId="474AC5FC" w14:textId="33F69BED" w:rsidR="006E2177" w:rsidRPr="00751093" w:rsidRDefault="009B2AC0" w:rsidP="007705A0">
      <w:pPr>
        <w:tabs>
          <w:tab w:val="clear" w:pos="737"/>
          <w:tab w:val="clear" w:pos="1077"/>
        </w:tabs>
        <w:spacing w:before="40" w:line="240" w:lineRule="auto"/>
        <w:ind w:left="0"/>
        <w:rPr>
          <w:lang w:val="en-US"/>
        </w:rPr>
      </w:pPr>
      <w:r w:rsidRPr="00B42810">
        <w:rPr>
          <w:lang w:val="en-US"/>
        </w:rPr>
        <w:t xml:space="preserve"> </w:t>
      </w:r>
      <w:r w:rsidRPr="009B2AC0">
        <w:rPr>
          <w:noProof/>
          <w:lang w:val="en-GB" w:eastAsia="en-GB"/>
        </w:rPr>
        <w:drawing>
          <wp:inline distT="0" distB="0" distL="0" distR="0" wp14:anchorId="697C757A" wp14:editId="539E2CF1">
            <wp:extent cx="8892540" cy="4314724"/>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2540" cy="4314724"/>
                    </a:xfrm>
                    <a:prstGeom prst="rect">
                      <a:avLst/>
                    </a:prstGeom>
                    <a:noFill/>
                    <a:ln>
                      <a:noFill/>
                    </a:ln>
                  </pic:spPr>
                </pic:pic>
              </a:graphicData>
            </a:graphic>
          </wp:inline>
        </w:drawing>
      </w:r>
    </w:p>
    <w:sectPr w:rsidR="006E2177" w:rsidRPr="00751093" w:rsidSect="006E2177">
      <w:headerReference w:type="even" r:id="rId13"/>
      <w:headerReference w:type="default" r:id="rId14"/>
      <w:footerReference w:type="even" r:id="rId15"/>
      <w:footerReference w:type="default" r:id="rId16"/>
      <w:headerReference w:type="first" r:id="rId17"/>
      <w:footerReference w:type="first" r:id="rId18"/>
      <w:pgSz w:w="16840" w:h="11907" w:orient="landscape" w:code="9"/>
      <w:pgMar w:top="1418" w:right="1418" w:bottom="1418" w:left="1418" w:header="709" w:footer="709" w:gutter="0"/>
      <w:paperSrc w:first="15" w:other="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06FC4" w14:textId="77777777" w:rsidR="007379A9" w:rsidRDefault="007379A9">
      <w:r>
        <w:separator/>
      </w:r>
    </w:p>
  </w:endnote>
  <w:endnote w:type="continuationSeparator" w:id="0">
    <w:p w14:paraId="2B7414BE" w14:textId="77777777" w:rsidR="007379A9" w:rsidRDefault="00737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6A2EA" w14:textId="77777777" w:rsidR="008D5FD5" w:rsidRDefault="008D5FD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727146"/>
      <w:docPartObj>
        <w:docPartGallery w:val="Page Numbers (Bottom of Page)"/>
        <w:docPartUnique/>
      </w:docPartObj>
    </w:sdtPr>
    <w:sdtEndPr/>
    <w:sdtContent>
      <w:p w14:paraId="03A3F332" w14:textId="24047BB3" w:rsidR="008D5FD5" w:rsidRDefault="008D5FD5">
        <w:pPr>
          <w:pStyle w:val="Voettekst"/>
        </w:pPr>
        <w:r>
          <w:fldChar w:fldCharType="begin"/>
        </w:r>
        <w:r>
          <w:instrText>PAGE   \* MERGEFORMAT</w:instrText>
        </w:r>
        <w:r>
          <w:fldChar w:fldCharType="separate"/>
        </w:r>
        <w:r w:rsidR="00A55416">
          <w:t>6</w:t>
        </w:r>
        <w:r>
          <w:fldChar w:fldCharType="end"/>
        </w:r>
      </w:p>
    </w:sdtContent>
  </w:sdt>
  <w:p w14:paraId="6CD75FDB" w14:textId="77777777" w:rsidR="008D5FD5" w:rsidRDefault="008D5FD5">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BFA71" w14:textId="4DCD34FB" w:rsidR="007F4578" w:rsidRDefault="00B07860">
    <w:r>
      <w:rPr>
        <w:color w:val="808080"/>
      </w:rPr>
      <w:fldChar w:fldCharType="begin"/>
    </w:r>
    <w:r w:rsidR="007F4578">
      <w:rPr>
        <w:color w:val="808080"/>
      </w:rPr>
      <w:instrText xml:space="preserve"> FILENAME \p </w:instrText>
    </w:r>
    <w:r>
      <w:rPr>
        <w:color w:val="808080"/>
      </w:rPr>
      <w:fldChar w:fldCharType="separate"/>
    </w:r>
    <w:r w:rsidR="007F4578">
      <w:rPr>
        <w:noProof/>
        <w:color w:val="808080"/>
      </w:rPr>
      <w:t>Sjabloon3</w:t>
    </w:r>
    <w:r>
      <w:rPr>
        <w:color w:val="808080"/>
      </w:rPr>
      <w:fldChar w:fldCharType="end"/>
    </w:r>
    <w:r w:rsidR="007F4578">
      <w:rPr>
        <w:color w:val="808080"/>
      </w:rPr>
      <w:t xml:space="preserve">, </w:t>
    </w:r>
    <w:r w:rsidR="00C4147F">
      <w:rPr>
        <w:noProof/>
        <w:color w:val="808080"/>
      </w:rPr>
      <w:fldChar w:fldCharType="begin"/>
    </w:r>
    <w:r w:rsidR="00C4147F">
      <w:rPr>
        <w:noProof/>
        <w:color w:val="808080"/>
      </w:rPr>
      <w:instrText xml:space="preserve"> USERINITIALS  \* MERGEFORMAT </w:instrText>
    </w:r>
    <w:r w:rsidR="00C4147F">
      <w:rPr>
        <w:noProof/>
        <w:color w:val="808080"/>
      </w:rPr>
      <w:fldChar w:fldCharType="separate"/>
    </w:r>
    <w:r w:rsidR="007F4578">
      <w:rPr>
        <w:noProof/>
        <w:color w:val="808080"/>
      </w:rPr>
      <w:t>JvH</w:t>
    </w:r>
    <w:r w:rsidR="00C4147F">
      <w:rPr>
        <w:noProof/>
        <w:color w:val="808080"/>
      </w:rPr>
      <w:fldChar w:fldCharType="end"/>
    </w:r>
    <w:r w:rsidR="007F4578">
      <w:rPr>
        <w:color w:val="808080"/>
      </w:rPr>
      <w:t xml:space="preserve">, </w:t>
    </w:r>
    <w:r>
      <w:rPr>
        <w:color w:val="808080"/>
      </w:rPr>
      <w:fldChar w:fldCharType="begin"/>
    </w:r>
    <w:r w:rsidR="007F4578">
      <w:rPr>
        <w:color w:val="808080"/>
      </w:rPr>
      <w:instrText xml:space="preserve"> DATE </w:instrText>
    </w:r>
    <w:r>
      <w:rPr>
        <w:color w:val="808080"/>
      </w:rPr>
      <w:fldChar w:fldCharType="separate"/>
    </w:r>
    <w:ins w:id="2" w:author="Scholten Chris" w:date="2019-02-06T19:09:00Z">
      <w:r w:rsidR="001224E2">
        <w:rPr>
          <w:noProof/>
          <w:color w:val="808080"/>
        </w:rPr>
        <w:t>6-2-2019</w:t>
      </w:r>
    </w:ins>
    <w:ins w:id="3" w:author="Misja Nabben" w:date="2018-11-28T09:42:00Z">
      <w:del w:id="4" w:author="Scholten Chris" w:date="2019-02-06T19:09:00Z">
        <w:r w:rsidR="00A55416" w:rsidDel="001224E2">
          <w:rPr>
            <w:noProof/>
            <w:color w:val="808080"/>
          </w:rPr>
          <w:delText>28-11-2018</w:delText>
        </w:r>
      </w:del>
    </w:ins>
    <w:del w:id="5" w:author="Scholten Chris" w:date="2019-02-06T19:09:00Z">
      <w:r w:rsidR="00DC499A" w:rsidDel="001224E2">
        <w:rPr>
          <w:noProof/>
          <w:color w:val="808080"/>
        </w:rPr>
        <w:delText>27-8-2018</w:delText>
      </w:r>
    </w:del>
    <w:r>
      <w:rPr>
        <w:color w:val="8080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E7AD6" w14:textId="77777777" w:rsidR="007379A9" w:rsidRDefault="007379A9">
      <w:r>
        <w:separator/>
      </w:r>
    </w:p>
  </w:footnote>
  <w:footnote w:type="continuationSeparator" w:id="0">
    <w:p w14:paraId="79F69103" w14:textId="77777777" w:rsidR="007379A9" w:rsidRDefault="007379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BF1B4" w14:textId="77777777" w:rsidR="008D5FD5" w:rsidRDefault="008D5FD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F947C" w14:textId="77777777" w:rsidR="008D5FD5" w:rsidRDefault="008D5FD5">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AD617" w14:textId="77777777" w:rsidR="008D5FD5" w:rsidRDefault="008D5FD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0542E0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E96551"/>
    <w:multiLevelType w:val="hybridMultilevel"/>
    <w:tmpl w:val="2BD02C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B67EA9"/>
    <w:multiLevelType w:val="hybridMultilevel"/>
    <w:tmpl w:val="9626C1F6"/>
    <w:lvl w:ilvl="0" w:tplc="2B9A2A2E">
      <w:start w:val="1"/>
      <w:numFmt w:val="upperLetter"/>
      <w:lvlText w:val="%1."/>
      <w:lvlJc w:val="left"/>
      <w:pPr>
        <w:ind w:left="1097" w:hanging="360"/>
      </w:pPr>
      <w:rPr>
        <w:rFonts w:hint="default"/>
      </w:rPr>
    </w:lvl>
    <w:lvl w:ilvl="1" w:tplc="04130019" w:tentative="1">
      <w:start w:val="1"/>
      <w:numFmt w:val="lowerLetter"/>
      <w:lvlText w:val="%2."/>
      <w:lvlJc w:val="left"/>
      <w:pPr>
        <w:ind w:left="1817" w:hanging="360"/>
      </w:pPr>
    </w:lvl>
    <w:lvl w:ilvl="2" w:tplc="0413001B" w:tentative="1">
      <w:start w:val="1"/>
      <w:numFmt w:val="lowerRoman"/>
      <w:lvlText w:val="%3."/>
      <w:lvlJc w:val="right"/>
      <w:pPr>
        <w:ind w:left="2537" w:hanging="180"/>
      </w:pPr>
    </w:lvl>
    <w:lvl w:ilvl="3" w:tplc="0413000F" w:tentative="1">
      <w:start w:val="1"/>
      <w:numFmt w:val="decimal"/>
      <w:lvlText w:val="%4."/>
      <w:lvlJc w:val="left"/>
      <w:pPr>
        <w:ind w:left="3257" w:hanging="360"/>
      </w:pPr>
    </w:lvl>
    <w:lvl w:ilvl="4" w:tplc="04130019" w:tentative="1">
      <w:start w:val="1"/>
      <w:numFmt w:val="lowerLetter"/>
      <w:lvlText w:val="%5."/>
      <w:lvlJc w:val="left"/>
      <w:pPr>
        <w:ind w:left="3977" w:hanging="360"/>
      </w:pPr>
    </w:lvl>
    <w:lvl w:ilvl="5" w:tplc="0413001B" w:tentative="1">
      <w:start w:val="1"/>
      <w:numFmt w:val="lowerRoman"/>
      <w:lvlText w:val="%6."/>
      <w:lvlJc w:val="right"/>
      <w:pPr>
        <w:ind w:left="4697" w:hanging="180"/>
      </w:pPr>
    </w:lvl>
    <w:lvl w:ilvl="6" w:tplc="0413000F" w:tentative="1">
      <w:start w:val="1"/>
      <w:numFmt w:val="decimal"/>
      <w:lvlText w:val="%7."/>
      <w:lvlJc w:val="left"/>
      <w:pPr>
        <w:ind w:left="5417" w:hanging="360"/>
      </w:pPr>
    </w:lvl>
    <w:lvl w:ilvl="7" w:tplc="04130019" w:tentative="1">
      <w:start w:val="1"/>
      <w:numFmt w:val="lowerLetter"/>
      <w:lvlText w:val="%8."/>
      <w:lvlJc w:val="left"/>
      <w:pPr>
        <w:ind w:left="6137" w:hanging="360"/>
      </w:pPr>
    </w:lvl>
    <w:lvl w:ilvl="8" w:tplc="0413001B" w:tentative="1">
      <w:start w:val="1"/>
      <w:numFmt w:val="lowerRoman"/>
      <w:lvlText w:val="%9."/>
      <w:lvlJc w:val="right"/>
      <w:pPr>
        <w:ind w:left="6857" w:hanging="180"/>
      </w:pPr>
    </w:lvl>
  </w:abstractNum>
  <w:abstractNum w:abstractNumId="3" w15:restartNumberingAfterBreak="0">
    <w:nsid w:val="08695166"/>
    <w:multiLevelType w:val="hybridMultilevel"/>
    <w:tmpl w:val="13B4539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0151F7C"/>
    <w:multiLevelType w:val="hybridMultilevel"/>
    <w:tmpl w:val="88606A12"/>
    <w:lvl w:ilvl="0" w:tplc="8432D338">
      <w:numFmt w:val="bullet"/>
      <w:lvlText w:val="-"/>
      <w:lvlJc w:val="left"/>
      <w:pPr>
        <w:ind w:left="1778" w:hanging="360"/>
      </w:pPr>
      <w:rPr>
        <w:rFonts w:ascii="Arial" w:eastAsia="Times New Roman" w:hAnsi="Arial" w:cs="Arial" w:hint="default"/>
      </w:rPr>
    </w:lvl>
    <w:lvl w:ilvl="1" w:tplc="04130003" w:tentative="1">
      <w:start w:val="1"/>
      <w:numFmt w:val="bullet"/>
      <w:lvlText w:val="o"/>
      <w:lvlJc w:val="left"/>
      <w:pPr>
        <w:ind w:left="2498" w:hanging="360"/>
      </w:pPr>
      <w:rPr>
        <w:rFonts w:ascii="Courier New" w:hAnsi="Courier New" w:cs="Courier New" w:hint="default"/>
      </w:rPr>
    </w:lvl>
    <w:lvl w:ilvl="2" w:tplc="04130005" w:tentative="1">
      <w:start w:val="1"/>
      <w:numFmt w:val="bullet"/>
      <w:lvlText w:val=""/>
      <w:lvlJc w:val="left"/>
      <w:pPr>
        <w:ind w:left="3218" w:hanging="360"/>
      </w:pPr>
      <w:rPr>
        <w:rFonts w:ascii="Wingdings" w:hAnsi="Wingdings" w:hint="default"/>
      </w:rPr>
    </w:lvl>
    <w:lvl w:ilvl="3" w:tplc="04130001" w:tentative="1">
      <w:start w:val="1"/>
      <w:numFmt w:val="bullet"/>
      <w:lvlText w:val=""/>
      <w:lvlJc w:val="left"/>
      <w:pPr>
        <w:ind w:left="3938" w:hanging="360"/>
      </w:pPr>
      <w:rPr>
        <w:rFonts w:ascii="Symbol" w:hAnsi="Symbol" w:hint="default"/>
      </w:rPr>
    </w:lvl>
    <w:lvl w:ilvl="4" w:tplc="04130003" w:tentative="1">
      <w:start w:val="1"/>
      <w:numFmt w:val="bullet"/>
      <w:lvlText w:val="o"/>
      <w:lvlJc w:val="left"/>
      <w:pPr>
        <w:ind w:left="4658" w:hanging="360"/>
      </w:pPr>
      <w:rPr>
        <w:rFonts w:ascii="Courier New" w:hAnsi="Courier New" w:cs="Courier New" w:hint="default"/>
      </w:rPr>
    </w:lvl>
    <w:lvl w:ilvl="5" w:tplc="04130005" w:tentative="1">
      <w:start w:val="1"/>
      <w:numFmt w:val="bullet"/>
      <w:lvlText w:val=""/>
      <w:lvlJc w:val="left"/>
      <w:pPr>
        <w:ind w:left="5378" w:hanging="360"/>
      </w:pPr>
      <w:rPr>
        <w:rFonts w:ascii="Wingdings" w:hAnsi="Wingdings" w:hint="default"/>
      </w:rPr>
    </w:lvl>
    <w:lvl w:ilvl="6" w:tplc="04130001" w:tentative="1">
      <w:start w:val="1"/>
      <w:numFmt w:val="bullet"/>
      <w:lvlText w:val=""/>
      <w:lvlJc w:val="left"/>
      <w:pPr>
        <w:ind w:left="6098" w:hanging="360"/>
      </w:pPr>
      <w:rPr>
        <w:rFonts w:ascii="Symbol" w:hAnsi="Symbol" w:hint="default"/>
      </w:rPr>
    </w:lvl>
    <w:lvl w:ilvl="7" w:tplc="04130003" w:tentative="1">
      <w:start w:val="1"/>
      <w:numFmt w:val="bullet"/>
      <w:lvlText w:val="o"/>
      <w:lvlJc w:val="left"/>
      <w:pPr>
        <w:ind w:left="6818" w:hanging="360"/>
      </w:pPr>
      <w:rPr>
        <w:rFonts w:ascii="Courier New" w:hAnsi="Courier New" w:cs="Courier New" w:hint="default"/>
      </w:rPr>
    </w:lvl>
    <w:lvl w:ilvl="8" w:tplc="04130005" w:tentative="1">
      <w:start w:val="1"/>
      <w:numFmt w:val="bullet"/>
      <w:lvlText w:val=""/>
      <w:lvlJc w:val="left"/>
      <w:pPr>
        <w:ind w:left="7538" w:hanging="360"/>
      </w:pPr>
      <w:rPr>
        <w:rFonts w:ascii="Wingdings" w:hAnsi="Wingdings" w:hint="default"/>
      </w:rPr>
    </w:lvl>
  </w:abstractNum>
  <w:abstractNum w:abstractNumId="5" w15:restartNumberingAfterBreak="0">
    <w:nsid w:val="12DD6293"/>
    <w:multiLevelType w:val="hybridMultilevel"/>
    <w:tmpl w:val="F9B4FF14"/>
    <w:lvl w:ilvl="0" w:tplc="5302DD92">
      <w:start w:val="1"/>
      <w:numFmt w:val="bullet"/>
      <w:lvlText w:val=""/>
      <w:lvlJc w:val="left"/>
      <w:pPr>
        <w:ind w:left="1134" w:hanging="283"/>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6C23CC6"/>
    <w:multiLevelType w:val="hybridMultilevel"/>
    <w:tmpl w:val="80CC7C0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7123B0A"/>
    <w:multiLevelType w:val="hybridMultilevel"/>
    <w:tmpl w:val="7ACE8F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1480267"/>
    <w:multiLevelType w:val="hybridMultilevel"/>
    <w:tmpl w:val="91DABA58"/>
    <w:lvl w:ilvl="0" w:tplc="37DA1DB2">
      <w:numFmt w:val="bullet"/>
      <w:lvlText w:val="-"/>
      <w:lvlJc w:val="left"/>
      <w:pPr>
        <w:ind w:left="1778" w:hanging="360"/>
      </w:pPr>
      <w:rPr>
        <w:rFonts w:ascii="Arial" w:eastAsia="Times New Roman" w:hAnsi="Arial" w:cs="Arial" w:hint="default"/>
      </w:rPr>
    </w:lvl>
    <w:lvl w:ilvl="1" w:tplc="04130003" w:tentative="1">
      <w:start w:val="1"/>
      <w:numFmt w:val="bullet"/>
      <w:lvlText w:val="o"/>
      <w:lvlJc w:val="left"/>
      <w:pPr>
        <w:ind w:left="2498" w:hanging="360"/>
      </w:pPr>
      <w:rPr>
        <w:rFonts w:ascii="Courier New" w:hAnsi="Courier New" w:cs="Courier New" w:hint="default"/>
      </w:rPr>
    </w:lvl>
    <w:lvl w:ilvl="2" w:tplc="04130005" w:tentative="1">
      <w:start w:val="1"/>
      <w:numFmt w:val="bullet"/>
      <w:lvlText w:val=""/>
      <w:lvlJc w:val="left"/>
      <w:pPr>
        <w:ind w:left="3218" w:hanging="360"/>
      </w:pPr>
      <w:rPr>
        <w:rFonts w:ascii="Wingdings" w:hAnsi="Wingdings" w:hint="default"/>
      </w:rPr>
    </w:lvl>
    <w:lvl w:ilvl="3" w:tplc="04130001" w:tentative="1">
      <w:start w:val="1"/>
      <w:numFmt w:val="bullet"/>
      <w:lvlText w:val=""/>
      <w:lvlJc w:val="left"/>
      <w:pPr>
        <w:ind w:left="3938" w:hanging="360"/>
      </w:pPr>
      <w:rPr>
        <w:rFonts w:ascii="Symbol" w:hAnsi="Symbol" w:hint="default"/>
      </w:rPr>
    </w:lvl>
    <w:lvl w:ilvl="4" w:tplc="04130003" w:tentative="1">
      <w:start w:val="1"/>
      <w:numFmt w:val="bullet"/>
      <w:lvlText w:val="o"/>
      <w:lvlJc w:val="left"/>
      <w:pPr>
        <w:ind w:left="4658" w:hanging="360"/>
      </w:pPr>
      <w:rPr>
        <w:rFonts w:ascii="Courier New" w:hAnsi="Courier New" w:cs="Courier New" w:hint="default"/>
      </w:rPr>
    </w:lvl>
    <w:lvl w:ilvl="5" w:tplc="04130005" w:tentative="1">
      <w:start w:val="1"/>
      <w:numFmt w:val="bullet"/>
      <w:lvlText w:val=""/>
      <w:lvlJc w:val="left"/>
      <w:pPr>
        <w:ind w:left="5378" w:hanging="360"/>
      </w:pPr>
      <w:rPr>
        <w:rFonts w:ascii="Wingdings" w:hAnsi="Wingdings" w:hint="default"/>
      </w:rPr>
    </w:lvl>
    <w:lvl w:ilvl="6" w:tplc="04130001" w:tentative="1">
      <w:start w:val="1"/>
      <w:numFmt w:val="bullet"/>
      <w:lvlText w:val=""/>
      <w:lvlJc w:val="left"/>
      <w:pPr>
        <w:ind w:left="6098" w:hanging="360"/>
      </w:pPr>
      <w:rPr>
        <w:rFonts w:ascii="Symbol" w:hAnsi="Symbol" w:hint="default"/>
      </w:rPr>
    </w:lvl>
    <w:lvl w:ilvl="7" w:tplc="04130003" w:tentative="1">
      <w:start w:val="1"/>
      <w:numFmt w:val="bullet"/>
      <w:lvlText w:val="o"/>
      <w:lvlJc w:val="left"/>
      <w:pPr>
        <w:ind w:left="6818" w:hanging="360"/>
      </w:pPr>
      <w:rPr>
        <w:rFonts w:ascii="Courier New" w:hAnsi="Courier New" w:cs="Courier New" w:hint="default"/>
      </w:rPr>
    </w:lvl>
    <w:lvl w:ilvl="8" w:tplc="04130005" w:tentative="1">
      <w:start w:val="1"/>
      <w:numFmt w:val="bullet"/>
      <w:lvlText w:val=""/>
      <w:lvlJc w:val="left"/>
      <w:pPr>
        <w:ind w:left="7538" w:hanging="360"/>
      </w:pPr>
      <w:rPr>
        <w:rFonts w:ascii="Wingdings" w:hAnsi="Wingdings" w:hint="default"/>
      </w:rPr>
    </w:lvl>
  </w:abstractNum>
  <w:abstractNum w:abstractNumId="9" w15:restartNumberingAfterBreak="0">
    <w:nsid w:val="25126BAA"/>
    <w:multiLevelType w:val="hybridMultilevel"/>
    <w:tmpl w:val="3A762FAE"/>
    <w:lvl w:ilvl="0" w:tplc="04090001">
      <w:start w:val="1"/>
      <w:numFmt w:val="bullet"/>
      <w:lvlText w:val=""/>
      <w:lvlJc w:val="left"/>
      <w:pPr>
        <w:ind w:left="1457" w:hanging="360"/>
      </w:pPr>
      <w:rPr>
        <w:rFonts w:ascii="Symbol" w:hAnsi="Symbol" w:hint="default"/>
      </w:rPr>
    </w:lvl>
    <w:lvl w:ilvl="1" w:tplc="04130019" w:tentative="1">
      <w:start w:val="1"/>
      <w:numFmt w:val="lowerLetter"/>
      <w:lvlText w:val="%2."/>
      <w:lvlJc w:val="left"/>
      <w:pPr>
        <w:ind w:left="2177" w:hanging="360"/>
      </w:pPr>
    </w:lvl>
    <w:lvl w:ilvl="2" w:tplc="0413001B" w:tentative="1">
      <w:start w:val="1"/>
      <w:numFmt w:val="lowerRoman"/>
      <w:lvlText w:val="%3."/>
      <w:lvlJc w:val="right"/>
      <w:pPr>
        <w:ind w:left="2897" w:hanging="180"/>
      </w:pPr>
    </w:lvl>
    <w:lvl w:ilvl="3" w:tplc="0413000F" w:tentative="1">
      <w:start w:val="1"/>
      <w:numFmt w:val="decimal"/>
      <w:lvlText w:val="%4."/>
      <w:lvlJc w:val="left"/>
      <w:pPr>
        <w:ind w:left="3617" w:hanging="360"/>
      </w:pPr>
    </w:lvl>
    <w:lvl w:ilvl="4" w:tplc="04130019" w:tentative="1">
      <w:start w:val="1"/>
      <w:numFmt w:val="lowerLetter"/>
      <w:lvlText w:val="%5."/>
      <w:lvlJc w:val="left"/>
      <w:pPr>
        <w:ind w:left="4337" w:hanging="360"/>
      </w:pPr>
    </w:lvl>
    <w:lvl w:ilvl="5" w:tplc="0413001B" w:tentative="1">
      <w:start w:val="1"/>
      <w:numFmt w:val="lowerRoman"/>
      <w:lvlText w:val="%6."/>
      <w:lvlJc w:val="right"/>
      <w:pPr>
        <w:ind w:left="5057" w:hanging="180"/>
      </w:pPr>
    </w:lvl>
    <w:lvl w:ilvl="6" w:tplc="0413000F" w:tentative="1">
      <w:start w:val="1"/>
      <w:numFmt w:val="decimal"/>
      <w:lvlText w:val="%7."/>
      <w:lvlJc w:val="left"/>
      <w:pPr>
        <w:ind w:left="5777" w:hanging="360"/>
      </w:pPr>
    </w:lvl>
    <w:lvl w:ilvl="7" w:tplc="04130019" w:tentative="1">
      <w:start w:val="1"/>
      <w:numFmt w:val="lowerLetter"/>
      <w:lvlText w:val="%8."/>
      <w:lvlJc w:val="left"/>
      <w:pPr>
        <w:ind w:left="6497" w:hanging="360"/>
      </w:pPr>
    </w:lvl>
    <w:lvl w:ilvl="8" w:tplc="0413001B" w:tentative="1">
      <w:start w:val="1"/>
      <w:numFmt w:val="lowerRoman"/>
      <w:lvlText w:val="%9."/>
      <w:lvlJc w:val="right"/>
      <w:pPr>
        <w:ind w:left="7217" w:hanging="180"/>
      </w:pPr>
    </w:lvl>
  </w:abstractNum>
  <w:abstractNum w:abstractNumId="10" w15:restartNumberingAfterBreak="0">
    <w:nsid w:val="283A053A"/>
    <w:multiLevelType w:val="hybridMultilevel"/>
    <w:tmpl w:val="67B60EFA"/>
    <w:lvl w:ilvl="0" w:tplc="0413000F">
      <w:start w:val="1"/>
      <w:numFmt w:val="decimal"/>
      <w:lvlText w:val="%1."/>
      <w:lvlJc w:val="left"/>
      <w:pPr>
        <w:tabs>
          <w:tab w:val="num" w:pos="1077"/>
        </w:tabs>
        <w:ind w:left="1077" w:hanging="340"/>
      </w:pPr>
      <w:rPr>
        <w:rFonts w:hint="default"/>
      </w:rPr>
    </w:lvl>
    <w:lvl w:ilvl="1" w:tplc="F21CDA5E">
      <w:start w:val="1"/>
      <w:numFmt w:val="bullet"/>
      <w:lvlText w:val="–"/>
      <w:lvlJc w:val="left"/>
      <w:pPr>
        <w:tabs>
          <w:tab w:val="num" w:pos="-377"/>
        </w:tabs>
        <w:ind w:left="-377" w:firstLine="720"/>
      </w:pPr>
      <w:rPr>
        <w:rFonts w:ascii="Arial" w:hAnsi="Arial" w:hint="default"/>
      </w:rPr>
    </w:lvl>
    <w:lvl w:ilvl="2" w:tplc="F63E3ABC">
      <w:start w:val="1"/>
      <w:numFmt w:val="bullet"/>
      <w:lvlText w:val=""/>
      <w:lvlJc w:val="left"/>
      <w:pPr>
        <w:tabs>
          <w:tab w:val="num" w:pos="1423"/>
        </w:tabs>
        <w:ind w:left="1423" w:hanging="360"/>
      </w:pPr>
      <w:rPr>
        <w:rFonts w:ascii="Wingdings" w:hAnsi="Wingdings" w:hint="default"/>
      </w:rPr>
    </w:lvl>
    <w:lvl w:ilvl="3" w:tplc="BF800FA0">
      <w:start w:val="1"/>
      <w:numFmt w:val="bullet"/>
      <w:lvlText w:val=""/>
      <w:lvlJc w:val="left"/>
      <w:pPr>
        <w:tabs>
          <w:tab w:val="num" w:pos="2143"/>
        </w:tabs>
        <w:ind w:left="2143" w:hanging="360"/>
      </w:pPr>
      <w:rPr>
        <w:rFonts w:ascii="Symbol" w:hAnsi="Symbol" w:hint="default"/>
      </w:rPr>
    </w:lvl>
    <w:lvl w:ilvl="4" w:tplc="EFE84536">
      <w:start w:val="1"/>
      <w:numFmt w:val="bullet"/>
      <w:lvlText w:val="o"/>
      <w:lvlJc w:val="left"/>
      <w:pPr>
        <w:tabs>
          <w:tab w:val="num" w:pos="2863"/>
        </w:tabs>
        <w:ind w:left="2863" w:hanging="360"/>
      </w:pPr>
      <w:rPr>
        <w:rFonts w:ascii="Courier New" w:hAnsi="Courier New" w:cs="Arial" w:hint="default"/>
      </w:rPr>
    </w:lvl>
    <w:lvl w:ilvl="5" w:tplc="AD366C38" w:tentative="1">
      <w:start w:val="1"/>
      <w:numFmt w:val="bullet"/>
      <w:lvlText w:val=""/>
      <w:lvlJc w:val="left"/>
      <w:pPr>
        <w:tabs>
          <w:tab w:val="num" w:pos="3583"/>
        </w:tabs>
        <w:ind w:left="3583" w:hanging="360"/>
      </w:pPr>
      <w:rPr>
        <w:rFonts w:ascii="Wingdings" w:hAnsi="Wingdings" w:hint="default"/>
      </w:rPr>
    </w:lvl>
    <w:lvl w:ilvl="6" w:tplc="FAD68A38" w:tentative="1">
      <w:start w:val="1"/>
      <w:numFmt w:val="bullet"/>
      <w:lvlText w:val=""/>
      <w:lvlJc w:val="left"/>
      <w:pPr>
        <w:tabs>
          <w:tab w:val="num" w:pos="4303"/>
        </w:tabs>
        <w:ind w:left="4303" w:hanging="360"/>
      </w:pPr>
      <w:rPr>
        <w:rFonts w:ascii="Symbol" w:hAnsi="Symbol" w:hint="default"/>
      </w:rPr>
    </w:lvl>
    <w:lvl w:ilvl="7" w:tplc="EE34F5B4" w:tentative="1">
      <w:start w:val="1"/>
      <w:numFmt w:val="bullet"/>
      <w:lvlText w:val="o"/>
      <w:lvlJc w:val="left"/>
      <w:pPr>
        <w:tabs>
          <w:tab w:val="num" w:pos="5023"/>
        </w:tabs>
        <w:ind w:left="5023" w:hanging="360"/>
      </w:pPr>
      <w:rPr>
        <w:rFonts w:ascii="Courier New" w:hAnsi="Courier New" w:cs="Arial" w:hint="default"/>
      </w:rPr>
    </w:lvl>
    <w:lvl w:ilvl="8" w:tplc="C21C326A" w:tentative="1">
      <w:start w:val="1"/>
      <w:numFmt w:val="bullet"/>
      <w:lvlText w:val=""/>
      <w:lvlJc w:val="left"/>
      <w:pPr>
        <w:tabs>
          <w:tab w:val="num" w:pos="5743"/>
        </w:tabs>
        <w:ind w:left="5743" w:hanging="360"/>
      </w:pPr>
      <w:rPr>
        <w:rFonts w:ascii="Wingdings" w:hAnsi="Wingdings" w:hint="default"/>
      </w:rPr>
    </w:lvl>
  </w:abstractNum>
  <w:abstractNum w:abstractNumId="11" w15:restartNumberingAfterBreak="0">
    <w:nsid w:val="30404DA6"/>
    <w:multiLevelType w:val="hybridMultilevel"/>
    <w:tmpl w:val="4AA864E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00884"/>
    <w:multiLevelType w:val="hybridMultilevel"/>
    <w:tmpl w:val="AA064C7C"/>
    <w:lvl w:ilvl="0" w:tplc="5302DD92">
      <w:start w:val="1"/>
      <w:numFmt w:val="bullet"/>
      <w:lvlText w:val=""/>
      <w:lvlJc w:val="left"/>
      <w:pPr>
        <w:ind w:left="1134" w:hanging="283"/>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C862F6A"/>
    <w:multiLevelType w:val="hybridMultilevel"/>
    <w:tmpl w:val="5F7C8C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FBF3996"/>
    <w:multiLevelType w:val="hybridMultilevel"/>
    <w:tmpl w:val="CCB61B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D22AC"/>
    <w:multiLevelType w:val="hybridMultilevel"/>
    <w:tmpl w:val="9128500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EC519E3"/>
    <w:multiLevelType w:val="hybridMultilevel"/>
    <w:tmpl w:val="A0F8B7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42257C3"/>
    <w:multiLevelType w:val="hybridMultilevel"/>
    <w:tmpl w:val="30E64B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6873A0C"/>
    <w:multiLevelType w:val="hybridMultilevel"/>
    <w:tmpl w:val="33CC92C4"/>
    <w:lvl w:ilvl="0" w:tplc="5302DD92">
      <w:start w:val="1"/>
      <w:numFmt w:val="bullet"/>
      <w:lvlText w:val=""/>
      <w:lvlJc w:val="left"/>
      <w:pPr>
        <w:ind w:left="643" w:hanging="283"/>
      </w:pPr>
      <w:rPr>
        <w:rFonts w:ascii="Wingdings" w:hAnsi="Wingdings" w:hint="default"/>
      </w:rPr>
    </w:lvl>
    <w:lvl w:ilvl="1" w:tplc="04130003" w:tentative="1">
      <w:start w:val="1"/>
      <w:numFmt w:val="bullet"/>
      <w:lvlText w:val="o"/>
      <w:lvlJc w:val="left"/>
      <w:pPr>
        <w:ind w:left="949" w:hanging="360"/>
      </w:pPr>
      <w:rPr>
        <w:rFonts w:ascii="Courier New" w:hAnsi="Courier New" w:cs="Courier New" w:hint="default"/>
      </w:rPr>
    </w:lvl>
    <w:lvl w:ilvl="2" w:tplc="04130005" w:tentative="1">
      <w:start w:val="1"/>
      <w:numFmt w:val="bullet"/>
      <w:lvlText w:val=""/>
      <w:lvlJc w:val="left"/>
      <w:pPr>
        <w:ind w:left="1669" w:hanging="360"/>
      </w:pPr>
      <w:rPr>
        <w:rFonts w:ascii="Wingdings" w:hAnsi="Wingdings" w:hint="default"/>
      </w:rPr>
    </w:lvl>
    <w:lvl w:ilvl="3" w:tplc="04130001" w:tentative="1">
      <w:start w:val="1"/>
      <w:numFmt w:val="bullet"/>
      <w:lvlText w:val=""/>
      <w:lvlJc w:val="left"/>
      <w:pPr>
        <w:ind w:left="2389" w:hanging="360"/>
      </w:pPr>
      <w:rPr>
        <w:rFonts w:ascii="Symbol" w:hAnsi="Symbol" w:hint="default"/>
      </w:rPr>
    </w:lvl>
    <w:lvl w:ilvl="4" w:tplc="04130003" w:tentative="1">
      <w:start w:val="1"/>
      <w:numFmt w:val="bullet"/>
      <w:lvlText w:val="o"/>
      <w:lvlJc w:val="left"/>
      <w:pPr>
        <w:ind w:left="3109" w:hanging="360"/>
      </w:pPr>
      <w:rPr>
        <w:rFonts w:ascii="Courier New" w:hAnsi="Courier New" w:cs="Courier New" w:hint="default"/>
      </w:rPr>
    </w:lvl>
    <w:lvl w:ilvl="5" w:tplc="04130005" w:tentative="1">
      <w:start w:val="1"/>
      <w:numFmt w:val="bullet"/>
      <w:lvlText w:val=""/>
      <w:lvlJc w:val="left"/>
      <w:pPr>
        <w:ind w:left="3829" w:hanging="360"/>
      </w:pPr>
      <w:rPr>
        <w:rFonts w:ascii="Wingdings" w:hAnsi="Wingdings" w:hint="default"/>
      </w:rPr>
    </w:lvl>
    <w:lvl w:ilvl="6" w:tplc="04130001" w:tentative="1">
      <w:start w:val="1"/>
      <w:numFmt w:val="bullet"/>
      <w:lvlText w:val=""/>
      <w:lvlJc w:val="left"/>
      <w:pPr>
        <w:ind w:left="4549" w:hanging="360"/>
      </w:pPr>
      <w:rPr>
        <w:rFonts w:ascii="Symbol" w:hAnsi="Symbol" w:hint="default"/>
      </w:rPr>
    </w:lvl>
    <w:lvl w:ilvl="7" w:tplc="04130003" w:tentative="1">
      <w:start w:val="1"/>
      <w:numFmt w:val="bullet"/>
      <w:lvlText w:val="o"/>
      <w:lvlJc w:val="left"/>
      <w:pPr>
        <w:ind w:left="5269" w:hanging="360"/>
      </w:pPr>
      <w:rPr>
        <w:rFonts w:ascii="Courier New" w:hAnsi="Courier New" w:cs="Courier New" w:hint="default"/>
      </w:rPr>
    </w:lvl>
    <w:lvl w:ilvl="8" w:tplc="04130005" w:tentative="1">
      <w:start w:val="1"/>
      <w:numFmt w:val="bullet"/>
      <w:lvlText w:val=""/>
      <w:lvlJc w:val="left"/>
      <w:pPr>
        <w:ind w:left="5989" w:hanging="360"/>
      </w:pPr>
      <w:rPr>
        <w:rFonts w:ascii="Wingdings" w:hAnsi="Wingdings" w:hint="default"/>
      </w:rPr>
    </w:lvl>
  </w:abstractNum>
  <w:abstractNum w:abstractNumId="19" w15:restartNumberingAfterBreak="0">
    <w:nsid w:val="590151D9"/>
    <w:multiLevelType w:val="hybridMultilevel"/>
    <w:tmpl w:val="C270D96A"/>
    <w:lvl w:ilvl="0" w:tplc="59C2CC9C">
      <w:start w:val="1"/>
      <w:numFmt w:val="bullet"/>
      <w:lvlText w:val=""/>
      <w:lvlJc w:val="left"/>
      <w:pPr>
        <w:ind w:left="567" w:hanging="283"/>
      </w:pPr>
      <w:rPr>
        <w:rFonts w:ascii="Symbol" w:hAnsi="Symbol" w:hint="default"/>
      </w:rPr>
    </w:lvl>
    <w:lvl w:ilvl="1" w:tplc="FE9C6618">
      <w:start w:val="1"/>
      <w:numFmt w:val="bullet"/>
      <w:lvlText w:val="o"/>
      <w:lvlJc w:val="left"/>
      <w:pPr>
        <w:ind w:left="851" w:hanging="284"/>
      </w:pPr>
      <w:rPr>
        <w:rFonts w:ascii="Courier New" w:hAnsi="Courier New" w:hint="default"/>
      </w:rPr>
    </w:lvl>
    <w:lvl w:ilvl="2" w:tplc="19368DB2">
      <w:start w:val="1"/>
      <w:numFmt w:val="bullet"/>
      <w:lvlText w:val=""/>
      <w:lvlJc w:val="left"/>
      <w:pPr>
        <w:ind w:left="1134" w:hanging="283"/>
      </w:pPr>
      <w:rPr>
        <w:rFonts w:ascii="Wingdings" w:hAnsi="Wingdings" w:hint="default"/>
      </w:rPr>
    </w:lvl>
    <w:lvl w:ilvl="3" w:tplc="51A44FAA" w:tentative="1">
      <w:start w:val="1"/>
      <w:numFmt w:val="bullet"/>
      <w:lvlText w:val=""/>
      <w:lvlJc w:val="left"/>
      <w:pPr>
        <w:ind w:left="2880" w:hanging="360"/>
      </w:pPr>
      <w:rPr>
        <w:rFonts w:ascii="Symbol" w:hAnsi="Symbol" w:hint="default"/>
      </w:rPr>
    </w:lvl>
    <w:lvl w:ilvl="4" w:tplc="7CB80894" w:tentative="1">
      <w:start w:val="1"/>
      <w:numFmt w:val="bullet"/>
      <w:lvlText w:val="o"/>
      <w:lvlJc w:val="left"/>
      <w:pPr>
        <w:ind w:left="3600" w:hanging="360"/>
      </w:pPr>
      <w:rPr>
        <w:rFonts w:ascii="Courier New" w:hAnsi="Courier New" w:cs="Courier New" w:hint="default"/>
      </w:rPr>
    </w:lvl>
    <w:lvl w:ilvl="5" w:tplc="916EB124" w:tentative="1">
      <w:start w:val="1"/>
      <w:numFmt w:val="bullet"/>
      <w:lvlText w:val=""/>
      <w:lvlJc w:val="left"/>
      <w:pPr>
        <w:ind w:left="4320" w:hanging="360"/>
      </w:pPr>
      <w:rPr>
        <w:rFonts w:ascii="Wingdings" w:hAnsi="Wingdings" w:hint="default"/>
      </w:rPr>
    </w:lvl>
    <w:lvl w:ilvl="6" w:tplc="2208067E" w:tentative="1">
      <w:start w:val="1"/>
      <w:numFmt w:val="bullet"/>
      <w:lvlText w:val=""/>
      <w:lvlJc w:val="left"/>
      <w:pPr>
        <w:ind w:left="5040" w:hanging="360"/>
      </w:pPr>
      <w:rPr>
        <w:rFonts w:ascii="Symbol" w:hAnsi="Symbol" w:hint="default"/>
      </w:rPr>
    </w:lvl>
    <w:lvl w:ilvl="7" w:tplc="4D80A414" w:tentative="1">
      <w:start w:val="1"/>
      <w:numFmt w:val="bullet"/>
      <w:lvlText w:val="o"/>
      <w:lvlJc w:val="left"/>
      <w:pPr>
        <w:ind w:left="5760" w:hanging="360"/>
      </w:pPr>
      <w:rPr>
        <w:rFonts w:ascii="Courier New" w:hAnsi="Courier New" w:cs="Courier New" w:hint="default"/>
      </w:rPr>
    </w:lvl>
    <w:lvl w:ilvl="8" w:tplc="25E2C204" w:tentative="1">
      <w:start w:val="1"/>
      <w:numFmt w:val="bullet"/>
      <w:lvlText w:val=""/>
      <w:lvlJc w:val="left"/>
      <w:pPr>
        <w:ind w:left="6480" w:hanging="360"/>
      </w:pPr>
      <w:rPr>
        <w:rFonts w:ascii="Wingdings" w:hAnsi="Wingdings" w:hint="default"/>
      </w:rPr>
    </w:lvl>
  </w:abstractNum>
  <w:abstractNum w:abstractNumId="20" w15:restartNumberingAfterBreak="0">
    <w:nsid w:val="5A855CD7"/>
    <w:multiLevelType w:val="hybridMultilevel"/>
    <w:tmpl w:val="DCF689EC"/>
    <w:lvl w:ilvl="0" w:tplc="034CB2CC">
      <w:start w:val="1"/>
      <w:numFmt w:val="decimal"/>
      <w:lvlText w:val="%1."/>
      <w:lvlJc w:val="left"/>
      <w:pPr>
        <w:ind w:left="720" w:hanging="360"/>
      </w:pPr>
    </w:lvl>
    <w:lvl w:ilvl="1" w:tplc="DD52444E" w:tentative="1">
      <w:start w:val="1"/>
      <w:numFmt w:val="lowerLetter"/>
      <w:lvlText w:val="%2."/>
      <w:lvlJc w:val="left"/>
      <w:pPr>
        <w:ind w:left="1440" w:hanging="360"/>
      </w:pPr>
    </w:lvl>
    <w:lvl w:ilvl="2" w:tplc="5302DD92" w:tentative="1">
      <w:start w:val="1"/>
      <w:numFmt w:val="lowerRoman"/>
      <w:lvlText w:val="%3."/>
      <w:lvlJc w:val="right"/>
      <w:pPr>
        <w:ind w:left="2160" w:hanging="180"/>
      </w:pPr>
    </w:lvl>
    <w:lvl w:ilvl="3" w:tplc="04130001" w:tentative="1">
      <w:start w:val="1"/>
      <w:numFmt w:val="decimal"/>
      <w:lvlText w:val="%4."/>
      <w:lvlJc w:val="left"/>
      <w:pPr>
        <w:ind w:left="2880" w:hanging="360"/>
      </w:pPr>
    </w:lvl>
    <w:lvl w:ilvl="4" w:tplc="04130003" w:tentative="1">
      <w:start w:val="1"/>
      <w:numFmt w:val="lowerLetter"/>
      <w:lvlText w:val="%5."/>
      <w:lvlJc w:val="left"/>
      <w:pPr>
        <w:ind w:left="3600" w:hanging="360"/>
      </w:pPr>
    </w:lvl>
    <w:lvl w:ilvl="5" w:tplc="04130005" w:tentative="1">
      <w:start w:val="1"/>
      <w:numFmt w:val="lowerRoman"/>
      <w:lvlText w:val="%6."/>
      <w:lvlJc w:val="right"/>
      <w:pPr>
        <w:ind w:left="4320" w:hanging="180"/>
      </w:pPr>
    </w:lvl>
    <w:lvl w:ilvl="6" w:tplc="04130001" w:tentative="1">
      <w:start w:val="1"/>
      <w:numFmt w:val="decimal"/>
      <w:lvlText w:val="%7."/>
      <w:lvlJc w:val="left"/>
      <w:pPr>
        <w:ind w:left="5040" w:hanging="360"/>
      </w:pPr>
    </w:lvl>
    <w:lvl w:ilvl="7" w:tplc="04130003" w:tentative="1">
      <w:start w:val="1"/>
      <w:numFmt w:val="lowerLetter"/>
      <w:lvlText w:val="%8."/>
      <w:lvlJc w:val="left"/>
      <w:pPr>
        <w:ind w:left="5760" w:hanging="360"/>
      </w:pPr>
    </w:lvl>
    <w:lvl w:ilvl="8" w:tplc="04130005" w:tentative="1">
      <w:start w:val="1"/>
      <w:numFmt w:val="lowerRoman"/>
      <w:lvlText w:val="%9."/>
      <w:lvlJc w:val="right"/>
      <w:pPr>
        <w:ind w:left="6480" w:hanging="180"/>
      </w:pPr>
    </w:lvl>
  </w:abstractNum>
  <w:abstractNum w:abstractNumId="21" w15:restartNumberingAfterBreak="0">
    <w:nsid w:val="5B201C5E"/>
    <w:multiLevelType w:val="hybridMultilevel"/>
    <w:tmpl w:val="9AC4D226"/>
    <w:lvl w:ilvl="0" w:tplc="0413000F">
      <w:start w:val="1"/>
      <w:numFmt w:val="bullet"/>
      <w:lvlText w:val=""/>
      <w:lvlJc w:val="left"/>
      <w:pPr>
        <w:ind w:left="1440" w:hanging="360"/>
      </w:pPr>
      <w:rPr>
        <w:rFonts w:ascii="Symbol" w:hAnsi="Symbol" w:hint="default"/>
      </w:rPr>
    </w:lvl>
    <w:lvl w:ilvl="1" w:tplc="04130019">
      <w:start w:val="1"/>
      <w:numFmt w:val="bullet"/>
      <w:lvlText w:val="o"/>
      <w:lvlJc w:val="left"/>
      <w:pPr>
        <w:ind w:left="2160" w:hanging="360"/>
      </w:pPr>
      <w:rPr>
        <w:rFonts w:ascii="Courier New" w:hAnsi="Courier New" w:cs="Courier New" w:hint="default"/>
      </w:rPr>
    </w:lvl>
    <w:lvl w:ilvl="2" w:tplc="0413001B" w:tentative="1">
      <w:start w:val="1"/>
      <w:numFmt w:val="bullet"/>
      <w:lvlText w:val=""/>
      <w:lvlJc w:val="left"/>
      <w:pPr>
        <w:ind w:left="2880" w:hanging="360"/>
      </w:pPr>
      <w:rPr>
        <w:rFonts w:ascii="Wingdings" w:hAnsi="Wingdings" w:hint="default"/>
      </w:rPr>
    </w:lvl>
    <w:lvl w:ilvl="3" w:tplc="0413000F" w:tentative="1">
      <w:start w:val="1"/>
      <w:numFmt w:val="bullet"/>
      <w:lvlText w:val=""/>
      <w:lvlJc w:val="left"/>
      <w:pPr>
        <w:ind w:left="3600" w:hanging="360"/>
      </w:pPr>
      <w:rPr>
        <w:rFonts w:ascii="Symbol" w:hAnsi="Symbol" w:hint="default"/>
      </w:rPr>
    </w:lvl>
    <w:lvl w:ilvl="4" w:tplc="04130019" w:tentative="1">
      <w:start w:val="1"/>
      <w:numFmt w:val="bullet"/>
      <w:lvlText w:val="o"/>
      <w:lvlJc w:val="left"/>
      <w:pPr>
        <w:ind w:left="4320" w:hanging="360"/>
      </w:pPr>
      <w:rPr>
        <w:rFonts w:ascii="Courier New" w:hAnsi="Courier New" w:cs="Courier New" w:hint="default"/>
      </w:rPr>
    </w:lvl>
    <w:lvl w:ilvl="5" w:tplc="0413001B" w:tentative="1">
      <w:start w:val="1"/>
      <w:numFmt w:val="bullet"/>
      <w:lvlText w:val=""/>
      <w:lvlJc w:val="left"/>
      <w:pPr>
        <w:ind w:left="5040" w:hanging="360"/>
      </w:pPr>
      <w:rPr>
        <w:rFonts w:ascii="Wingdings" w:hAnsi="Wingdings" w:hint="default"/>
      </w:rPr>
    </w:lvl>
    <w:lvl w:ilvl="6" w:tplc="0413000F" w:tentative="1">
      <w:start w:val="1"/>
      <w:numFmt w:val="bullet"/>
      <w:lvlText w:val=""/>
      <w:lvlJc w:val="left"/>
      <w:pPr>
        <w:ind w:left="5760" w:hanging="360"/>
      </w:pPr>
      <w:rPr>
        <w:rFonts w:ascii="Symbol" w:hAnsi="Symbol" w:hint="default"/>
      </w:rPr>
    </w:lvl>
    <w:lvl w:ilvl="7" w:tplc="04130019" w:tentative="1">
      <w:start w:val="1"/>
      <w:numFmt w:val="bullet"/>
      <w:lvlText w:val="o"/>
      <w:lvlJc w:val="left"/>
      <w:pPr>
        <w:ind w:left="6480" w:hanging="360"/>
      </w:pPr>
      <w:rPr>
        <w:rFonts w:ascii="Courier New" w:hAnsi="Courier New" w:cs="Courier New" w:hint="default"/>
      </w:rPr>
    </w:lvl>
    <w:lvl w:ilvl="8" w:tplc="0413001B" w:tentative="1">
      <w:start w:val="1"/>
      <w:numFmt w:val="bullet"/>
      <w:lvlText w:val=""/>
      <w:lvlJc w:val="left"/>
      <w:pPr>
        <w:ind w:left="7200" w:hanging="360"/>
      </w:pPr>
      <w:rPr>
        <w:rFonts w:ascii="Wingdings" w:hAnsi="Wingdings" w:hint="default"/>
      </w:rPr>
    </w:lvl>
  </w:abstractNum>
  <w:abstractNum w:abstractNumId="22" w15:restartNumberingAfterBreak="0">
    <w:nsid w:val="65512037"/>
    <w:multiLevelType w:val="hybridMultilevel"/>
    <w:tmpl w:val="5142A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83E5A03"/>
    <w:multiLevelType w:val="hybridMultilevel"/>
    <w:tmpl w:val="458A0D16"/>
    <w:lvl w:ilvl="0" w:tplc="31BE9442">
      <w:numFmt w:val="bullet"/>
      <w:lvlText w:val="-"/>
      <w:lvlJc w:val="left"/>
      <w:pPr>
        <w:ind w:left="1437" w:hanging="360"/>
      </w:pPr>
      <w:rPr>
        <w:rFonts w:ascii="Arial" w:eastAsia="Times New Roman" w:hAnsi="Arial" w:cs="Arial" w:hint="default"/>
      </w:rPr>
    </w:lvl>
    <w:lvl w:ilvl="1" w:tplc="04130003" w:tentative="1">
      <w:start w:val="1"/>
      <w:numFmt w:val="bullet"/>
      <w:lvlText w:val="o"/>
      <w:lvlJc w:val="left"/>
      <w:pPr>
        <w:ind w:left="2157" w:hanging="360"/>
      </w:pPr>
      <w:rPr>
        <w:rFonts w:ascii="Courier New" w:hAnsi="Courier New" w:cs="Courier New" w:hint="default"/>
      </w:rPr>
    </w:lvl>
    <w:lvl w:ilvl="2" w:tplc="04130005" w:tentative="1">
      <w:start w:val="1"/>
      <w:numFmt w:val="bullet"/>
      <w:lvlText w:val=""/>
      <w:lvlJc w:val="left"/>
      <w:pPr>
        <w:ind w:left="2877" w:hanging="360"/>
      </w:pPr>
      <w:rPr>
        <w:rFonts w:ascii="Wingdings" w:hAnsi="Wingdings" w:hint="default"/>
      </w:rPr>
    </w:lvl>
    <w:lvl w:ilvl="3" w:tplc="04130001" w:tentative="1">
      <w:start w:val="1"/>
      <w:numFmt w:val="bullet"/>
      <w:lvlText w:val=""/>
      <w:lvlJc w:val="left"/>
      <w:pPr>
        <w:ind w:left="3597" w:hanging="360"/>
      </w:pPr>
      <w:rPr>
        <w:rFonts w:ascii="Symbol" w:hAnsi="Symbol" w:hint="default"/>
      </w:rPr>
    </w:lvl>
    <w:lvl w:ilvl="4" w:tplc="04130003" w:tentative="1">
      <w:start w:val="1"/>
      <w:numFmt w:val="bullet"/>
      <w:lvlText w:val="o"/>
      <w:lvlJc w:val="left"/>
      <w:pPr>
        <w:ind w:left="4317" w:hanging="360"/>
      </w:pPr>
      <w:rPr>
        <w:rFonts w:ascii="Courier New" w:hAnsi="Courier New" w:cs="Courier New" w:hint="default"/>
      </w:rPr>
    </w:lvl>
    <w:lvl w:ilvl="5" w:tplc="04130005" w:tentative="1">
      <w:start w:val="1"/>
      <w:numFmt w:val="bullet"/>
      <w:lvlText w:val=""/>
      <w:lvlJc w:val="left"/>
      <w:pPr>
        <w:ind w:left="5037" w:hanging="360"/>
      </w:pPr>
      <w:rPr>
        <w:rFonts w:ascii="Wingdings" w:hAnsi="Wingdings" w:hint="default"/>
      </w:rPr>
    </w:lvl>
    <w:lvl w:ilvl="6" w:tplc="04130001" w:tentative="1">
      <w:start w:val="1"/>
      <w:numFmt w:val="bullet"/>
      <w:lvlText w:val=""/>
      <w:lvlJc w:val="left"/>
      <w:pPr>
        <w:ind w:left="5757" w:hanging="360"/>
      </w:pPr>
      <w:rPr>
        <w:rFonts w:ascii="Symbol" w:hAnsi="Symbol" w:hint="default"/>
      </w:rPr>
    </w:lvl>
    <w:lvl w:ilvl="7" w:tplc="04130003" w:tentative="1">
      <w:start w:val="1"/>
      <w:numFmt w:val="bullet"/>
      <w:lvlText w:val="o"/>
      <w:lvlJc w:val="left"/>
      <w:pPr>
        <w:ind w:left="6477" w:hanging="360"/>
      </w:pPr>
      <w:rPr>
        <w:rFonts w:ascii="Courier New" w:hAnsi="Courier New" w:cs="Courier New" w:hint="default"/>
      </w:rPr>
    </w:lvl>
    <w:lvl w:ilvl="8" w:tplc="04130005" w:tentative="1">
      <w:start w:val="1"/>
      <w:numFmt w:val="bullet"/>
      <w:lvlText w:val=""/>
      <w:lvlJc w:val="left"/>
      <w:pPr>
        <w:ind w:left="7197" w:hanging="360"/>
      </w:pPr>
      <w:rPr>
        <w:rFonts w:ascii="Wingdings" w:hAnsi="Wingdings" w:hint="default"/>
      </w:rPr>
    </w:lvl>
  </w:abstractNum>
  <w:abstractNum w:abstractNumId="24" w15:restartNumberingAfterBreak="0">
    <w:nsid w:val="6D7E3F6F"/>
    <w:multiLevelType w:val="hybridMultilevel"/>
    <w:tmpl w:val="ABA2E1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CCA28E3"/>
    <w:multiLevelType w:val="hybridMultilevel"/>
    <w:tmpl w:val="6D06D6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F50007C"/>
    <w:multiLevelType w:val="hybridMultilevel"/>
    <w:tmpl w:val="97EEF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21"/>
  </w:num>
  <w:num w:numId="4">
    <w:abstractNumId w:val="22"/>
  </w:num>
  <w:num w:numId="5">
    <w:abstractNumId w:val="6"/>
  </w:num>
  <w:num w:numId="6">
    <w:abstractNumId w:val="14"/>
  </w:num>
  <w:num w:numId="7">
    <w:abstractNumId w:val="11"/>
  </w:num>
  <w:num w:numId="8">
    <w:abstractNumId w:val="25"/>
  </w:num>
  <w:num w:numId="9">
    <w:abstractNumId w:val="1"/>
  </w:num>
  <w:num w:numId="10">
    <w:abstractNumId w:val="16"/>
  </w:num>
  <w:num w:numId="11">
    <w:abstractNumId w:val="7"/>
  </w:num>
  <w:num w:numId="12">
    <w:abstractNumId w:val="17"/>
  </w:num>
  <w:num w:numId="13">
    <w:abstractNumId w:val="15"/>
  </w:num>
  <w:num w:numId="14">
    <w:abstractNumId w:val="19"/>
  </w:num>
  <w:num w:numId="15">
    <w:abstractNumId w:val="5"/>
  </w:num>
  <w:num w:numId="16">
    <w:abstractNumId w:val="12"/>
  </w:num>
  <w:num w:numId="17">
    <w:abstractNumId w:val="13"/>
  </w:num>
  <w:num w:numId="18">
    <w:abstractNumId w:val="18"/>
  </w:num>
  <w:num w:numId="19">
    <w:abstractNumId w:val="26"/>
  </w:num>
  <w:num w:numId="20">
    <w:abstractNumId w:val="10"/>
  </w:num>
  <w:num w:numId="21">
    <w:abstractNumId w:val="2"/>
  </w:num>
  <w:num w:numId="22">
    <w:abstractNumId w:val="0"/>
  </w:num>
  <w:num w:numId="23">
    <w:abstractNumId w:val="3"/>
  </w:num>
  <w:num w:numId="24">
    <w:abstractNumId w:val="9"/>
  </w:num>
  <w:num w:numId="25">
    <w:abstractNumId w:val="23"/>
  </w:num>
  <w:num w:numId="26">
    <w:abstractNumId w:val="8"/>
  </w:num>
  <w:num w:numId="2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olten Chris">
    <w15:presenceInfo w15:providerId="AD" w15:userId="S-1-5-21-3397036819-1398180507-1597133892-1000"/>
  </w15:person>
  <w15:person w15:author="Misja Nabben">
    <w15:presenceInfo w15:providerId="Windows Live" w15:userId="c488e0a631d639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9" w:dllVersion="512" w:checkStyle="1"/>
  <w:activeWritingStyle w:appName="MSWord" w:lang="nl-NL" w:vendorID="1" w:dllVersion="512" w:checkStyle="1"/>
  <w:defaultTabStop w:val="709"/>
  <w:autoHyphenation/>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EBE"/>
    <w:rsid w:val="000038C0"/>
    <w:rsid w:val="000114D6"/>
    <w:rsid w:val="00014827"/>
    <w:rsid w:val="000159DF"/>
    <w:rsid w:val="00015D8A"/>
    <w:rsid w:val="00020528"/>
    <w:rsid w:val="00020C79"/>
    <w:rsid w:val="00024C72"/>
    <w:rsid w:val="0002521F"/>
    <w:rsid w:val="00041EE7"/>
    <w:rsid w:val="0005096E"/>
    <w:rsid w:val="00065BBC"/>
    <w:rsid w:val="00071C28"/>
    <w:rsid w:val="00081E43"/>
    <w:rsid w:val="000848A7"/>
    <w:rsid w:val="00093639"/>
    <w:rsid w:val="0009382A"/>
    <w:rsid w:val="000B4585"/>
    <w:rsid w:val="000E4195"/>
    <w:rsid w:val="000E5646"/>
    <w:rsid w:val="000E59B3"/>
    <w:rsid w:val="000E6EA7"/>
    <w:rsid w:val="00101555"/>
    <w:rsid w:val="00111A99"/>
    <w:rsid w:val="00114541"/>
    <w:rsid w:val="00121877"/>
    <w:rsid w:val="001224E2"/>
    <w:rsid w:val="0013075C"/>
    <w:rsid w:val="00131A2A"/>
    <w:rsid w:val="0013384D"/>
    <w:rsid w:val="00136259"/>
    <w:rsid w:val="00142D8B"/>
    <w:rsid w:val="00171B42"/>
    <w:rsid w:val="0017375E"/>
    <w:rsid w:val="00173C76"/>
    <w:rsid w:val="0018038F"/>
    <w:rsid w:val="001844C8"/>
    <w:rsid w:val="00184502"/>
    <w:rsid w:val="001A077E"/>
    <w:rsid w:val="001A16A5"/>
    <w:rsid w:val="001A484C"/>
    <w:rsid w:val="001A7AD8"/>
    <w:rsid w:val="001B1850"/>
    <w:rsid w:val="001C1593"/>
    <w:rsid w:val="001C4DF2"/>
    <w:rsid w:val="001C7AA2"/>
    <w:rsid w:val="001D6228"/>
    <w:rsid w:val="001D732D"/>
    <w:rsid w:val="00205195"/>
    <w:rsid w:val="00212ED1"/>
    <w:rsid w:val="0021415F"/>
    <w:rsid w:val="0023772E"/>
    <w:rsid w:val="002539CD"/>
    <w:rsid w:val="00255E15"/>
    <w:rsid w:val="00260E5A"/>
    <w:rsid w:val="00262168"/>
    <w:rsid w:val="00275074"/>
    <w:rsid w:val="002A01E8"/>
    <w:rsid w:val="002A43BE"/>
    <w:rsid w:val="002B7F1D"/>
    <w:rsid w:val="002B7F3F"/>
    <w:rsid w:val="002C0DC3"/>
    <w:rsid w:val="002D1987"/>
    <w:rsid w:val="002E6831"/>
    <w:rsid w:val="002F5FC1"/>
    <w:rsid w:val="003011ED"/>
    <w:rsid w:val="003178E4"/>
    <w:rsid w:val="00317DCE"/>
    <w:rsid w:val="00325125"/>
    <w:rsid w:val="00325405"/>
    <w:rsid w:val="00334D8E"/>
    <w:rsid w:val="003354D5"/>
    <w:rsid w:val="00336271"/>
    <w:rsid w:val="00341886"/>
    <w:rsid w:val="00343335"/>
    <w:rsid w:val="00343F22"/>
    <w:rsid w:val="00355962"/>
    <w:rsid w:val="003647E1"/>
    <w:rsid w:val="00366901"/>
    <w:rsid w:val="00367DB3"/>
    <w:rsid w:val="00373F15"/>
    <w:rsid w:val="00380F20"/>
    <w:rsid w:val="003869BC"/>
    <w:rsid w:val="003A3529"/>
    <w:rsid w:val="003B1594"/>
    <w:rsid w:val="003C03BE"/>
    <w:rsid w:val="003C179E"/>
    <w:rsid w:val="003C426C"/>
    <w:rsid w:val="003E2777"/>
    <w:rsid w:val="003F0B07"/>
    <w:rsid w:val="003F117D"/>
    <w:rsid w:val="00404114"/>
    <w:rsid w:val="00410B40"/>
    <w:rsid w:val="00430530"/>
    <w:rsid w:val="004416C3"/>
    <w:rsid w:val="00474365"/>
    <w:rsid w:val="0048029E"/>
    <w:rsid w:val="004819FA"/>
    <w:rsid w:val="004B6653"/>
    <w:rsid w:val="004D4A59"/>
    <w:rsid w:val="004D6DC8"/>
    <w:rsid w:val="004E495F"/>
    <w:rsid w:val="004F1357"/>
    <w:rsid w:val="004F21BA"/>
    <w:rsid w:val="00502A6C"/>
    <w:rsid w:val="005041F6"/>
    <w:rsid w:val="00515DB0"/>
    <w:rsid w:val="00550740"/>
    <w:rsid w:val="00551DCA"/>
    <w:rsid w:val="005539D5"/>
    <w:rsid w:val="00561862"/>
    <w:rsid w:val="00563707"/>
    <w:rsid w:val="0056417D"/>
    <w:rsid w:val="0056593E"/>
    <w:rsid w:val="005721BF"/>
    <w:rsid w:val="00572284"/>
    <w:rsid w:val="00573C4A"/>
    <w:rsid w:val="00573DF3"/>
    <w:rsid w:val="00585304"/>
    <w:rsid w:val="00585EA5"/>
    <w:rsid w:val="005D3CFA"/>
    <w:rsid w:val="005E3B11"/>
    <w:rsid w:val="005E4D45"/>
    <w:rsid w:val="005E768A"/>
    <w:rsid w:val="005F0914"/>
    <w:rsid w:val="005F11F4"/>
    <w:rsid w:val="00605D67"/>
    <w:rsid w:val="0062771D"/>
    <w:rsid w:val="00632E9D"/>
    <w:rsid w:val="00643CDC"/>
    <w:rsid w:val="00646FBC"/>
    <w:rsid w:val="0065248F"/>
    <w:rsid w:val="0065464A"/>
    <w:rsid w:val="0066289E"/>
    <w:rsid w:val="00676A27"/>
    <w:rsid w:val="00683467"/>
    <w:rsid w:val="006A5C8E"/>
    <w:rsid w:val="006B555D"/>
    <w:rsid w:val="006D3D50"/>
    <w:rsid w:val="006D4F61"/>
    <w:rsid w:val="006E2177"/>
    <w:rsid w:val="006F655A"/>
    <w:rsid w:val="006F70AB"/>
    <w:rsid w:val="00727CF9"/>
    <w:rsid w:val="007379A9"/>
    <w:rsid w:val="00741AA9"/>
    <w:rsid w:val="00750239"/>
    <w:rsid w:val="00751093"/>
    <w:rsid w:val="007705A0"/>
    <w:rsid w:val="00772862"/>
    <w:rsid w:val="0078018C"/>
    <w:rsid w:val="00792007"/>
    <w:rsid w:val="007A312E"/>
    <w:rsid w:val="007B64F3"/>
    <w:rsid w:val="007C1F06"/>
    <w:rsid w:val="007C44ED"/>
    <w:rsid w:val="007D22AC"/>
    <w:rsid w:val="007E4B4A"/>
    <w:rsid w:val="007F3DA8"/>
    <w:rsid w:val="007F4578"/>
    <w:rsid w:val="00805428"/>
    <w:rsid w:val="008079FB"/>
    <w:rsid w:val="00827B27"/>
    <w:rsid w:val="0083118C"/>
    <w:rsid w:val="008311E0"/>
    <w:rsid w:val="00840FD6"/>
    <w:rsid w:val="00842B59"/>
    <w:rsid w:val="0085068D"/>
    <w:rsid w:val="00857988"/>
    <w:rsid w:val="00865B38"/>
    <w:rsid w:val="008870BE"/>
    <w:rsid w:val="008934F9"/>
    <w:rsid w:val="008939F7"/>
    <w:rsid w:val="008959A5"/>
    <w:rsid w:val="008A4DF2"/>
    <w:rsid w:val="008B0E88"/>
    <w:rsid w:val="008C03D8"/>
    <w:rsid w:val="008C3147"/>
    <w:rsid w:val="008C655F"/>
    <w:rsid w:val="008D5FD5"/>
    <w:rsid w:val="00901AFB"/>
    <w:rsid w:val="00917976"/>
    <w:rsid w:val="00921400"/>
    <w:rsid w:val="0093656B"/>
    <w:rsid w:val="00944250"/>
    <w:rsid w:val="00945561"/>
    <w:rsid w:val="00952DC7"/>
    <w:rsid w:val="00963115"/>
    <w:rsid w:val="00965638"/>
    <w:rsid w:val="00970548"/>
    <w:rsid w:val="00987EBE"/>
    <w:rsid w:val="009B2AC0"/>
    <w:rsid w:val="009B461A"/>
    <w:rsid w:val="009B6351"/>
    <w:rsid w:val="009B65D7"/>
    <w:rsid w:val="009C418F"/>
    <w:rsid w:val="009C7A9B"/>
    <w:rsid w:val="009D5A8F"/>
    <w:rsid w:val="009D5D8A"/>
    <w:rsid w:val="009E5EB2"/>
    <w:rsid w:val="00A046C6"/>
    <w:rsid w:val="00A04E3E"/>
    <w:rsid w:val="00A15534"/>
    <w:rsid w:val="00A22415"/>
    <w:rsid w:val="00A47B98"/>
    <w:rsid w:val="00A55416"/>
    <w:rsid w:val="00A74E33"/>
    <w:rsid w:val="00AA79E7"/>
    <w:rsid w:val="00AB5345"/>
    <w:rsid w:val="00AB56D7"/>
    <w:rsid w:val="00AC0217"/>
    <w:rsid w:val="00AD672A"/>
    <w:rsid w:val="00AE7473"/>
    <w:rsid w:val="00B045C1"/>
    <w:rsid w:val="00B05568"/>
    <w:rsid w:val="00B07860"/>
    <w:rsid w:val="00B107C1"/>
    <w:rsid w:val="00B10B06"/>
    <w:rsid w:val="00B12DCE"/>
    <w:rsid w:val="00B231AB"/>
    <w:rsid w:val="00B312D3"/>
    <w:rsid w:val="00B339BB"/>
    <w:rsid w:val="00B42810"/>
    <w:rsid w:val="00B471CE"/>
    <w:rsid w:val="00B56A8F"/>
    <w:rsid w:val="00B615D4"/>
    <w:rsid w:val="00B67C65"/>
    <w:rsid w:val="00B70C36"/>
    <w:rsid w:val="00B90A95"/>
    <w:rsid w:val="00B93E9D"/>
    <w:rsid w:val="00BB008F"/>
    <w:rsid w:val="00BB18E0"/>
    <w:rsid w:val="00BB25A7"/>
    <w:rsid w:val="00BB4ED1"/>
    <w:rsid w:val="00BC2552"/>
    <w:rsid w:val="00BC4B3B"/>
    <w:rsid w:val="00BD5BAE"/>
    <w:rsid w:val="00C01411"/>
    <w:rsid w:val="00C02980"/>
    <w:rsid w:val="00C053C9"/>
    <w:rsid w:val="00C10EA9"/>
    <w:rsid w:val="00C1719A"/>
    <w:rsid w:val="00C17623"/>
    <w:rsid w:val="00C17E1A"/>
    <w:rsid w:val="00C2159B"/>
    <w:rsid w:val="00C35ECD"/>
    <w:rsid w:val="00C4147A"/>
    <w:rsid w:val="00C4147F"/>
    <w:rsid w:val="00C43BEA"/>
    <w:rsid w:val="00C44884"/>
    <w:rsid w:val="00C53274"/>
    <w:rsid w:val="00C639E2"/>
    <w:rsid w:val="00C65AA1"/>
    <w:rsid w:val="00C74D85"/>
    <w:rsid w:val="00C838FC"/>
    <w:rsid w:val="00C84378"/>
    <w:rsid w:val="00C85B13"/>
    <w:rsid w:val="00C87064"/>
    <w:rsid w:val="00C91672"/>
    <w:rsid w:val="00C977B6"/>
    <w:rsid w:val="00CA19F8"/>
    <w:rsid w:val="00CA5561"/>
    <w:rsid w:val="00CA664A"/>
    <w:rsid w:val="00CB046A"/>
    <w:rsid w:val="00CB4649"/>
    <w:rsid w:val="00CC710E"/>
    <w:rsid w:val="00CC73C3"/>
    <w:rsid w:val="00CE2950"/>
    <w:rsid w:val="00CE5311"/>
    <w:rsid w:val="00D039F1"/>
    <w:rsid w:val="00D20991"/>
    <w:rsid w:val="00D34D7B"/>
    <w:rsid w:val="00D36211"/>
    <w:rsid w:val="00D51A82"/>
    <w:rsid w:val="00D75F62"/>
    <w:rsid w:val="00D815B6"/>
    <w:rsid w:val="00D84EB2"/>
    <w:rsid w:val="00D87466"/>
    <w:rsid w:val="00DA0A44"/>
    <w:rsid w:val="00DB5E0D"/>
    <w:rsid w:val="00DB6A92"/>
    <w:rsid w:val="00DC499A"/>
    <w:rsid w:val="00DC70C7"/>
    <w:rsid w:val="00DC7FD1"/>
    <w:rsid w:val="00DD100D"/>
    <w:rsid w:val="00DD2B74"/>
    <w:rsid w:val="00DD342E"/>
    <w:rsid w:val="00DE429D"/>
    <w:rsid w:val="00E10374"/>
    <w:rsid w:val="00E11A96"/>
    <w:rsid w:val="00E3052D"/>
    <w:rsid w:val="00E360C4"/>
    <w:rsid w:val="00E45990"/>
    <w:rsid w:val="00E52BEA"/>
    <w:rsid w:val="00E541E5"/>
    <w:rsid w:val="00E54F58"/>
    <w:rsid w:val="00E572F0"/>
    <w:rsid w:val="00E678AE"/>
    <w:rsid w:val="00E707A7"/>
    <w:rsid w:val="00E84BF5"/>
    <w:rsid w:val="00EC4186"/>
    <w:rsid w:val="00EC4394"/>
    <w:rsid w:val="00EC67E7"/>
    <w:rsid w:val="00ED571A"/>
    <w:rsid w:val="00EF1B84"/>
    <w:rsid w:val="00EF300F"/>
    <w:rsid w:val="00EF3E03"/>
    <w:rsid w:val="00F0016C"/>
    <w:rsid w:val="00F12EBD"/>
    <w:rsid w:val="00F15727"/>
    <w:rsid w:val="00F34F6E"/>
    <w:rsid w:val="00F534CC"/>
    <w:rsid w:val="00F5713E"/>
    <w:rsid w:val="00F70C3F"/>
    <w:rsid w:val="00F72ECC"/>
    <w:rsid w:val="00F82F14"/>
    <w:rsid w:val="00F96160"/>
    <w:rsid w:val="00FC408E"/>
    <w:rsid w:val="00FC420B"/>
    <w:rsid w:val="00FC4A5B"/>
    <w:rsid w:val="00FD4C26"/>
    <w:rsid w:val="00FF0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75824A"/>
  <w15:docId w15:val="{C29ACA57-76FD-4095-A19F-C65D843A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F1357"/>
    <w:pPr>
      <w:tabs>
        <w:tab w:val="left" w:pos="737"/>
        <w:tab w:val="left" w:pos="1077"/>
      </w:tabs>
      <w:spacing w:line="284" w:lineRule="atLeast"/>
      <w:ind w:left="737"/>
    </w:pPr>
    <w:rPr>
      <w:rFonts w:ascii="Arial" w:hAnsi="Arial"/>
      <w:sz w:val="18"/>
      <w:szCs w:val="24"/>
    </w:rPr>
  </w:style>
  <w:style w:type="paragraph" w:styleId="Kop1">
    <w:name w:val="heading 1"/>
    <w:basedOn w:val="Standaard"/>
    <w:next w:val="Standaard"/>
    <w:link w:val="Kop1Char"/>
    <w:autoRedefine/>
    <w:qFormat/>
    <w:rsid w:val="008939F7"/>
    <w:pPr>
      <w:keepNext/>
      <w:keepLines/>
      <w:outlineLvl w:val="0"/>
    </w:pPr>
    <w:rPr>
      <w:b/>
      <w:kern w:val="28"/>
      <w:sz w:val="28"/>
    </w:rPr>
  </w:style>
  <w:style w:type="paragraph" w:styleId="Kop2">
    <w:name w:val="heading 2"/>
    <w:aliases w:val="Paragraafkop 2"/>
    <w:basedOn w:val="Standaard"/>
    <w:next w:val="Standaard"/>
    <w:qFormat/>
    <w:rsid w:val="00DC70C7"/>
    <w:pPr>
      <w:keepNext/>
      <w:keepLines/>
      <w:outlineLvl w:val="1"/>
    </w:pPr>
    <w:rPr>
      <w:b/>
      <w:sz w:val="24"/>
    </w:rPr>
  </w:style>
  <w:style w:type="paragraph" w:styleId="Kop3">
    <w:name w:val="heading 3"/>
    <w:basedOn w:val="Standaard"/>
    <w:next w:val="Standaard"/>
    <w:qFormat/>
    <w:rsid w:val="00BB18E0"/>
    <w:pPr>
      <w:keepNext/>
      <w:keepLines/>
      <w:outlineLvl w:val="2"/>
    </w:pPr>
    <w:rPr>
      <w:b/>
    </w:rPr>
  </w:style>
  <w:style w:type="paragraph" w:styleId="Kop4">
    <w:name w:val="heading 4"/>
    <w:basedOn w:val="Standaard"/>
    <w:next w:val="Standaard"/>
    <w:link w:val="Kop4Char"/>
    <w:unhideWhenUsed/>
    <w:qFormat/>
    <w:rsid w:val="0023772E"/>
    <w:pPr>
      <w:keepNext/>
      <w:keepLines/>
      <w:outlineLvl w:val="3"/>
    </w:pPr>
    <w:rPr>
      <w:rFonts w:eastAsiaTheme="majorEastAsia" w:cstheme="majorBidi"/>
      <w:bCs/>
      <w:i/>
      <w:iCs/>
    </w:rPr>
  </w:style>
  <w:style w:type="paragraph" w:styleId="Kop5">
    <w:name w:val="heading 5"/>
    <w:basedOn w:val="Standaard"/>
    <w:next w:val="Standaard"/>
    <w:link w:val="Kop5Char"/>
    <w:uiPriority w:val="9"/>
    <w:unhideWhenUsed/>
    <w:qFormat/>
    <w:rsid w:val="00676A27"/>
    <w:pPr>
      <w:keepNext/>
      <w:keepLines/>
      <w:outlineLvl w:val="4"/>
    </w:pPr>
    <w:rPr>
      <w:rFonts w:eastAsiaTheme="majorEastAsia" w:cstheme="majorBidi"/>
      <w:u w:val="single"/>
    </w:rPr>
  </w:style>
  <w:style w:type="paragraph" w:styleId="Kop6">
    <w:name w:val="heading 6"/>
    <w:basedOn w:val="Standaard"/>
    <w:next w:val="Standaard"/>
    <w:link w:val="Kop6Char"/>
    <w:uiPriority w:val="9"/>
    <w:unhideWhenUsed/>
    <w:qFormat/>
    <w:rsid w:val="00676A27"/>
    <w:pPr>
      <w:keepNext/>
      <w:keepLines/>
      <w:outlineLvl w:val="5"/>
    </w:pPr>
    <w:rPr>
      <w:rFonts w:eastAsiaTheme="majorEastAsia" w:cstheme="majorBidi"/>
      <w:iCs/>
      <w:color w:val="B2B2B2"/>
    </w:rPr>
  </w:style>
  <w:style w:type="paragraph" w:styleId="Kop7">
    <w:name w:val="heading 7"/>
    <w:basedOn w:val="Standaard"/>
    <w:next w:val="Standaard"/>
    <w:link w:val="Kop7Char"/>
    <w:uiPriority w:val="9"/>
    <w:unhideWhenUsed/>
    <w:qFormat/>
    <w:rsid w:val="00676A27"/>
    <w:pPr>
      <w:keepNext/>
      <w:keepLines/>
      <w:outlineLvl w:val="6"/>
    </w:pPr>
    <w:rPr>
      <w:rFonts w:eastAsiaTheme="majorEastAsia" w:cstheme="majorBidi"/>
      <w:i/>
      <w:iCs/>
      <w:color w:val="B2B2B2"/>
    </w:rPr>
  </w:style>
  <w:style w:type="paragraph" w:styleId="Kop8">
    <w:name w:val="heading 8"/>
    <w:basedOn w:val="Standaard"/>
    <w:next w:val="Standaard"/>
    <w:link w:val="Kop8Char"/>
    <w:uiPriority w:val="9"/>
    <w:unhideWhenUsed/>
    <w:qFormat/>
    <w:rsid w:val="00676A27"/>
    <w:pPr>
      <w:keepNext/>
      <w:keepLines/>
      <w:outlineLvl w:val="7"/>
    </w:pPr>
    <w:rPr>
      <w:rFonts w:asciiTheme="majorHAnsi" w:eastAsiaTheme="majorEastAsia" w:hAnsiTheme="majorHAnsi" w:cstheme="majorBidi"/>
      <w:color w:val="404040" w:themeColor="text1" w:themeTint="BF"/>
    </w:rPr>
  </w:style>
  <w:style w:type="paragraph" w:styleId="Kop9">
    <w:name w:val="heading 9"/>
    <w:basedOn w:val="Standaard"/>
    <w:next w:val="Standaard"/>
    <w:link w:val="Kop9Char"/>
    <w:uiPriority w:val="9"/>
    <w:unhideWhenUsed/>
    <w:qFormat/>
    <w:rsid w:val="00676A27"/>
    <w:pPr>
      <w:keepNext/>
      <w:keepLines/>
      <w:outlineLvl w:val="8"/>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autoRedefine/>
    <w:rsid w:val="003B1594"/>
    <w:pPr>
      <w:tabs>
        <w:tab w:val="center" w:pos="4536"/>
        <w:tab w:val="right" w:pos="9072"/>
      </w:tabs>
    </w:pPr>
    <w:rPr>
      <w:color w:val="C0C0C0"/>
      <w:sz w:val="16"/>
    </w:rPr>
  </w:style>
  <w:style w:type="paragraph" w:styleId="Voettekst">
    <w:name w:val="footer"/>
    <w:basedOn w:val="Standaard"/>
    <w:link w:val="VoettekstChar"/>
    <w:autoRedefine/>
    <w:uiPriority w:val="99"/>
    <w:rsid w:val="003B1594"/>
    <w:pPr>
      <w:tabs>
        <w:tab w:val="center" w:pos="4536"/>
        <w:tab w:val="right" w:pos="9072"/>
      </w:tabs>
    </w:pPr>
    <w:rPr>
      <w:noProof/>
      <w:color w:val="C0C0C0"/>
      <w:sz w:val="16"/>
    </w:rPr>
  </w:style>
  <w:style w:type="paragraph" w:styleId="Ballontekst">
    <w:name w:val="Balloon Text"/>
    <w:basedOn w:val="Standaard"/>
    <w:link w:val="BallontekstChar"/>
    <w:uiPriority w:val="99"/>
    <w:semiHidden/>
    <w:unhideWhenUsed/>
    <w:rsid w:val="00FC420B"/>
    <w:rPr>
      <w:rFonts w:ascii="Tahoma" w:hAnsi="Tahoma" w:cs="Tahoma"/>
      <w:sz w:val="16"/>
      <w:szCs w:val="16"/>
    </w:rPr>
  </w:style>
  <w:style w:type="character" w:customStyle="1" w:styleId="BallontekstChar">
    <w:name w:val="Ballontekst Char"/>
    <w:basedOn w:val="Standaardalinea-lettertype"/>
    <w:link w:val="Ballontekst"/>
    <w:uiPriority w:val="99"/>
    <w:semiHidden/>
    <w:rsid w:val="00FC420B"/>
    <w:rPr>
      <w:rFonts w:ascii="Tahoma" w:hAnsi="Tahoma" w:cs="Tahoma"/>
      <w:snapToGrid w:val="0"/>
      <w:sz w:val="16"/>
      <w:szCs w:val="16"/>
    </w:rPr>
  </w:style>
  <w:style w:type="character" w:customStyle="1" w:styleId="Kop4Char">
    <w:name w:val="Kop 4 Char"/>
    <w:basedOn w:val="Standaardalinea-lettertype"/>
    <w:link w:val="Kop4"/>
    <w:uiPriority w:val="9"/>
    <w:rsid w:val="0023772E"/>
    <w:rPr>
      <w:rFonts w:ascii="Arial" w:eastAsiaTheme="majorEastAsia" w:hAnsi="Arial" w:cstheme="majorBidi"/>
      <w:bCs/>
      <w:i/>
      <w:iCs/>
      <w:snapToGrid w:val="0"/>
    </w:rPr>
  </w:style>
  <w:style w:type="paragraph" w:styleId="Kopvaninhoudsopgave">
    <w:name w:val="TOC Heading"/>
    <w:basedOn w:val="Kop1"/>
    <w:next w:val="Standaard"/>
    <w:uiPriority w:val="39"/>
    <w:unhideWhenUsed/>
    <w:qFormat/>
    <w:rsid w:val="006D3D50"/>
    <w:pPr>
      <w:spacing w:before="480" w:line="276" w:lineRule="auto"/>
      <w:outlineLvl w:val="9"/>
    </w:pPr>
    <w:rPr>
      <w:rFonts w:asciiTheme="majorHAnsi" w:eastAsiaTheme="majorEastAsia" w:hAnsiTheme="majorHAnsi" w:cstheme="majorBidi"/>
      <w:b w:val="0"/>
      <w:bCs/>
      <w:color w:val="365F91" w:themeColor="accent1" w:themeShade="BF"/>
      <w:kern w:val="0"/>
      <w:szCs w:val="28"/>
      <w:lang w:eastAsia="en-US"/>
    </w:rPr>
  </w:style>
  <w:style w:type="paragraph" w:styleId="Inhopg1">
    <w:name w:val="toc 1"/>
    <w:basedOn w:val="Standaard"/>
    <w:next w:val="Standaard"/>
    <w:autoRedefine/>
    <w:uiPriority w:val="39"/>
    <w:unhideWhenUsed/>
    <w:rsid w:val="006D3D50"/>
    <w:pPr>
      <w:spacing w:after="100"/>
    </w:pPr>
  </w:style>
  <w:style w:type="paragraph" w:styleId="Inhopg2">
    <w:name w:val="toc 2"/>
    <w:basedOn w:val="Standaard"/>
    <w:next w:val="Standaard"/>
    <w:autoRedefine/>
    <w:uiPriority w:val="39"/>
    <w:unhideWhenUsed/>
    <w:rsid w:val="006D3D50"/>
    <w:pPr>
      <w:spacing w:after="100"/>
      <w:ind w:left="200"/>
    </w:pPr>
  </w:style>
  <w:style w:type="paragraph" w:styleId="Inhopg3">
    <w:name w:val="toc 3"/>
    <w:basedOn w:val="Standaard"/>
    <w:next w:val="Standaard"/>
    <w:autoRedefine/>
    <w:uiPriority w:val="39"/>
    <w:unhideWhenUsed/>
    <w:rsid w:val="006D3D50"/>
    <w:pPr>
      <w:spacing w:after="100"/>
      <w:ind w:left="400"/>
    </w:pPr>
  </w:style>
  <w:style w:type="character" w:styleId="Hyperlink">
    <w:name w:val="Hyperlink"/>
    <w:basedOn w:val="Standaardalinea-lettertype"/>
    <w:uiPriority w:val="99"/>
    <w:unhideWhenUsed/>
    <w:rsid w:val="006D3D50"/>
    <w:rPr>
      <w:color w:val="0000FF" w:themeColor="hyperlink"/>
      <w:u w:val="single"/>
    </w:rPr>
  </w:style>
  <w:style w:type="paragraph" w:styleId="Voetnoottekst">
    <w:name w:val="footnote text"/>
    <w:basedOn w:val="Standaard"/>
    <w:link w:val="VoetnoottekstChar"/>
    <w:uiPriority w:val="99"/>
    <w:semiHidden/>
    <w:unhideWhenUsed/>
    <w:rsid w:val="00DC70C7"/>
    <w:rPr>
      <w:sz w:val="16"/>
    </w:rPr>
  </w:style>
  <w:style w:type="character" w:customStyle="1" w:styleId="VoetnoottekstChar">
    <w:name w:val="Voetnoottekst Char"/>
    <w:basedOn w:val="Standaardalinea-lettertype"/>
    <w:link w:val="Voetnoottekst"/>
    <w:uiPriority w:val="99"/>
    <w:semiHidden/>
    <w:rsid w:val="00DC70C7"/>
    <w:rPr>
      <w:rFonts w:ascii="Arial" w:hAnsi="Arial"/>
      <w:snapToGrid w:val="0"/>
      <w:sz w:val="16"/>
    </w:rPr>
  </w:style>
  <w:style w:type="character" w:styleId="Voetnootmarkering">
    <w:name w:val="footnote reference"/>
    <w:basedOn w:val="Standaardalinea-lettertype"/>
    <w:uiPriority w:val="99"/>
    <w:semiHidden/>
    <w:unhideWhenUsed/>
    <w:rsid w:val="00DC70C7"/>
    <w:rPr>
      <w:vertAlign w:val="superscript"/>
    </w:rPr>
  </w:style>
  <w:style w:type="paragraph" w:styleId="Bijschrift">
    <w:name w:val="caption"/>
    <w:basedOn w:val="Standaard"/>
    <w:next w:val="Standaard"/>
    <w:uiPriority w:val="35"/>
    <w:unhideWhenUsed/>
    <w:qFormat/>
    <w:rsid w:val="0065248F"/>
    <w:pPr>
      <w:spacing w:before="120" w:after="120"/>
    </w:pPr>
    <w:rPr>
      <w:bCs/>
      <w:i/>
      <w:color w:val="000000" w:themeColor="text1"/>
      <w:sz w:val="16"/>
      <w:szCs w:val="18"/>
    </w:rPr>
  </w:style>
  <w:style w:type="character" w:styleId="GevolgdeHyperlink">
    <w:name w:val="FollowedHyperlink"/>
    <w:basedOn w:val="Standaardalinea-lettertype"/>
    <w:uiPriority w:val="99"/>
    <w:semiHidden/>
    <w:unhideWhenUsed/>
    <w:rsid w:val="0065248F"/>
    <w:rPr>
      <w:color w:val="800080" w:themeColor="followedHyperlink"/>
      <w:u w:val="single"/>
    </w:rPr>
  </w:style>
  <w:style w:type="character" w:customStyle="1" w:styleId="Kop5Char">
    <w:name w:val="Kop 5 Char"/>
    <w:basedOn w:val="Standaardalinea-lettertype"/>
    <w:link w:val="Kop5"/>
    <w:uiPriority w:val="9"/>
    <w:rsid w:val="00676A27"/>
    <w:rPr>
      <w:rFonts w:ascii="Arial" w:eastAsiaTheme="majorEastAsia" w:hAnsi="Arial" w:cstheme="majorBidi"/>
      <w:snapToGrid w:val="0"/>
      <w:u w:val="single"/>
    </w:rPr>
  </w:style>
  <w:style w:type="character" w:customStyle="1" w:styleId="Kop6Char">
    <w:name w:val="Kop 6 Char"/>
    <w:basedOn w:val="Standaardalinea-lettertype"/>
    <w:link w:val="Kop6"/>
    <w:uiPriority w:val="9"/>
    <w:rsid w:val="00676A27"/>
    <w:rPr>
      <w:rFonts w:ascii="Arial" w:eastAsiaTheme="majorEastAsia" w:hAnsi="Arial" w:cstheme="majorBidi"/>
      <w:iCs/>
      <w:snapToGrid w:val="0"/>
      <w:color w:val="B2B2B2"/>
    </w:rPr>
  </w:style>
  <w:style w:type="character" w:customStyle="1" w:styleId="Kop7Char">
    <w:name w:val="Kop 7 Char"/>
    <w:basedOn w:val="Standaardalinea-lettertype"/>
    <w:link w:val="Kop7"/>
    <w:uiPriority w:val="9"/>
    <w:rsid w:val="00676A27"/>
    <w:rPr>
      <w:rFonts w:ascii="Arial" w:eastAsiaTheme="majorEastAsia" w:hAnsi="Arial" w:cstheme="majorBidi"/>
      <w:i/>
      <w:iCs/>
      <w:snapToGrid w:val="0"/>
      <w:color w:val="B2B2B2"/>
    </w:rPr>
  </w:style>
  <w:style w:type="paragraph" w:styleId="Lijstalinea">
    <w:name w:val="List Paragraph"/>
    <w:basedOn w:val="Standaard"/>
    <w:uiPriority w:val="34"/>
    <w:qFormat/>
    <w:rsid w:val="008C3147"/>
    <w:pPr>
      <w:ind w:left="720"/>
      <w:contextualSpacing/>
    </w:pPr>
  </w:style>
  <w:style w:type="character" w:customStyle="1" w:styleId="Kop8Char">
    <w:name w:val="Kop 8 Char"/>
    <w:basedOn w:val="Standaardalinea-lettertype"/>
    <w:link w:val="Kop8"/>
    <w:uiPriority w:val="9"/>
    <w:rsid w:val="00676A27"/>
    <w:rPr>
      <w:rFonts w:asciiTheme="majorHAnsi" w:eastAsiaTheme="majorEastAsia" w:hAnsiTheme="majorHAnsi" w:cstheme="majorBidi"/>
      <w:snapToGrid w:val="0"/>
      <w:color w:val="404040" w:themeColor="text1" w:themeTint="BF"/>
    </w:rPr>
  </w:style>
  <w:style w:type="character" w:customStyle="1" w:styleId="Kop9Char">
    <w:name w:val="Kop 9 Char"/>
    <w:basedOn w:val="Standaardalinea-lettertype"/>
    <w:link w:val="Kop9"/>
    <w:uiPriority w:val="9"/>
    <w:rsid w:val="00676A27"/>
    <w:rPr>
      <w:rFonts w:asciiTheme="majorHAnsi" w:eastAsiaTheme="majorEastAsia" w:hAnsiTheme="majorHAnsi" w:cstheme="majorBidi"/>
      <w:i/>
      <w:iCs/>
      <w:snapToGrid w:val="0"/>
      <w:color w:val="404040" w:themeColor="text1" w:themeTint="BF"/>
    </w:rPr>
  </w:style>
  <w:style w:type="paragraph" w:customStyle="1" w:styleId="richting">
    <w:name w:val="richting"/>
    <w:basedOn w:val="Standaard"/>
    <w:next w:val="Standaard"/>
    <w:rsid w:val="004F1357"/>
    <w:pPr>
      <w:widowControl w:val="0"/>
      <w:tabs>
        <w:tab w:val="left" w:pos="357"/>
      </w:tabs>
      <w:autoSpaceDE w:val="0"/>
      <w:autoSpaceDN w:val="0"/>
      <w:adjustRightInd w:val="0"/>
      <w:spacing w:line="432" w:lineRule="atLeast"/>
      <w:ind w:left="0"/>
      <w:textAlignment w:val="center"/>
    </w:pPr>
    <w:rPr>
      <w:color w:val="FFFFFF"/>
      <w:sz w:val="36"/>
      <w:szCs w:val="20"/>
      <w:lang w:val="en-GB" w:eastAsia="en-US"/>
    </w:rPr>
  </w:style>
  <w:style w:type="paragraph" w:customStyle="1" w:styleId="cursus">
    <w:name w:val="cursus"/>
    <w:basedOn w:val="Standaard"/>
    <w:next w:val="Standaard"/>
    <w:rsid w:val="004F1357"/>
    <w:pPr>
      <w:widowControl w:val="0"/>
      <w:tabs>
        <w:tab w:val="left" w:pos="357"/>
      </w:tabs>
      <w:autoSpaceDE w:val="0"/>
      <w:autoSpaceDN w:val="0"/>
      <w:adjustRightInd w:val="0"/>
      <w:spacing w:line="432" w:lineRule="atLeast"/>
      <w:ind w:left="0"/>
      <w:textAlignment w:val="center"/>
    </w:pPr>
    <w:rPr>
      <w:color w:val="000000"/>
      <w:sz w:val="36"/>
      <w:szCs w:val="20"/>
      <w:lang w:val="en-GB" w:eastAsia="en-US"/>
    </w:rPr>
  </w:style>
  <w:style w:type="paragraph" w:styleId="Lijstopsomteken">
    <w:name w:val="List Bullet"/>
    <w:basedOn w:val="Standaard"/>
    <w:rsid w:val="004F1357"/>
    <w:pPr>
      <w:tabs>
        <w:tab w:val="clear" w:pos="1077"/>
      </w:tabs>
      <w:ind w:left="0"/>
    </w:pPr>
  </w:style>
  <w:style w:type="character" w:customStyle="1" w:styleId="Kop1Char">
    <w:name w:val="Kop 1 Char"/>
    <w:basedOn w:val="Standaardalinea-lettertype"/>
    <w:link w:val="Kop1"/>
    <w:rsid w:val="004F1357"/>
    <w:rPr>
      <w:rFonts w:ascii="Arial" w:hAnsi="Arial"/>
      <w:b/>
      <w:kern w:val="28"/>
      <w:sz w:val="28"/>
    </w:rPr>
  </w:style>
  <w:style w:type="character" w:styleId="Verwijzingopmerking">
    <w:name w:val="annotation reference"/>
    <w:basedOn w:val="Standaardalinea-lettertype"/>
    <w:semiHidden/>
    <w:rsid w:val="004F1357"/>
    <w:rPr>
      <w:sz w:val="16"/>
      <w:szCs w:val="16"/>
    </w:rPr>
  </w:style>
  <w:style w:type="paragraph" w:styleId="Tekstopmerking">
    <w:name w:val="annotation text"/>
    <w:basedOn w:val="Standaard"/>
    <w:link w:val="TekstopmerkingChar"/>
    <w:semiHidden/>
    <w:rsid w:val="004F1357"/>
    <w:rPr>
      <w:sz w:val="20"/>
      <w:szCs w:val="20"/>
    </w:rPr>
  </w:style>
  <w:style w:type="character" w:customStyle="1" w:styleId="TekstopmerkingChar">
    <w:name w:val="Tekst opmerking Char"/>
    <w:basedOn w:val="Standaardalinea-lettertype"/>
    <w:link w:val="Tekstopmerking"/>
    <w:semiHidden/>
    <w:rsid w:val="004F1357"/>
    <w:rPr>
      <w:rFonts w:ascii="Arial" w:hAnsi="Arial"/>
    </w:rPr>
  </w:style>
  <w:style w:type="paragraph" w:styleId="Geenafstand">
    <w:name w:val="No Spacing"/>
    <w:uiPriority w:val="1"/>
    <w:qFormat/>
    <w:rsid w:val="002D1987"/>
    <w:rPr>
      <w:rFonts w:asciiTheme="minorHAnsi" w:eastAsiaTheme="minorHAnsi" w:hAnsiTheme="minorHAnsi" w:cstheme="minorBidi"/>
      <w:sz w:val="22"/>
      <w:szCs w:val="22"/>
      <w:lang w:eastAsia="en-US"/>
    </w:rPr>
  </w:style>
  <w:style w:type="paragraph" w:styleId="Onderwerpvanopmerking">
    <w:name w:val="annotation subject"/>
    <w:basedOn w:val="Tekstopmerking"/>
    <w:next w:val="Tekstopmerking"/>
    <w:link w:val="OnderwerpvanopmerkingChar"/>
    <w:uiPriority w:val="99"/>
    <w:semiHidden/>
    <w:unhideWhenUsed/>
    <w:rsid w:val="00E3052D"/>
    <w:pPr>
      <w:spacing w:line="240" w:lineRule="auto"/>
    </w:pPr>
    <w:rPr>
      <w:b/>
      <w:bCs/>
    </w:rPr>
  </w:style>
  <w:style w:type="character" w:customStyle="1" w:styleId="OnderwerpvanopmerkingChar">
    <w:name w:val="Onderwerp van opmerking Char"/>
    <w:basedOn w:val="TekstopmerkingChar"/>
    <w:link w:val="Onderwerpvanopmerking"/>
    <w:uiPriority w:val="99"/>
    <w:semiHidden/>
    <w:rsid w:val="00E3052D"/>
    <w:rPr>
      <w:rFonts w:ascii="Arial" w:hAnsi="Arial"/>
      <w:b/>
      <w:bCs/>
    </w:rPr>
  </w:style>
  <w:style w:type="paragraph" w:customStyle="1" w:styleId="table">
    <w:name w:val="table"/>
    <w:basedOn w:val="Standaard"/>
    <w:link w:val="tableChar"/>
    <w:uiPriority w:val="99"/>
    <w:rsid w:val="003C03BE"/>
    <w:pPr>
      <w:tabs>
        <w:tab w:val="left" w:pos="176"/>
        <w:tab w:val="left" w:pos="357"/>
      </w:tabs>
      <w:suppressAutoHyphens/>
      <w:spacing w:before="40" w:after="40" w:line="260" w:lineRule="atLeast"/>
      <w:ind w:left="0"/>
    </w:pPr>
    <w:rPr>
      <w:b/>
      <w:bCs/>
      <w:color w:val="000000"/>
      <w:szCs w:val="20"/>
      <w:lang w:eastAsia="ar-SA"/>
    </w:rPr>
  </w:style>
  <w:style w:type="character" w:customStyle="1" w:styleId="tableChar">
    <w:name w:val="table Char"/>
    <w:basedOn w:val="Standaardalinea-lettertype"/>
    <w:link w:val="table"/>
    <w:uiPriority w:val="99"/>
    <w:rsid w:val="003C03BE"/>
    <w:rPr>
      <w:rFonts w:ascii="Arial" w:hAnsi="Arial"/>
      <w:b/>
      <w:bCs/>
      <w:color w:val="000000"/>
      <w:sz w:val="18"/>
      <w:lang w:eastAsia="ar-SA"/>
    </w:rPr>
  </w:style>
  <w:style w:type="paragraph" w:styleId="Revisie">
    <w:name w:val="Revision"/>
    <w:hidden/>
    <w:uiPriority w:val="99"/>
    <w:semiHidden/>
    <w:rsid w:val="003C03BE"/>
    <w:rPr>
      <w:rFonts w:ascii="Arial" w:hAnsi="Arial"/>
      <w:sz w:val="18"/>
      <w:szCs w:val="24"/>
    </w:rPr>
  </w:style>
  <w:style w:type="table" w:customStyle="1" w:styleId="TechnoDuck">
    <w:name w:val="TechnoDuck"/>
    <w:basedOn w:val="Standaardtabel"/>
    <w:uiPriority w:val="99"/>
    <w:rsid w:val="007D22AC"/>
    <w:rPr>
      <w:rFonts w:asciiTheme="minorHAnsi" w:eastAsiaTheme="minorHAnsi" w:hAnsiTheme="minorHAnsi" w:cstheme="minorBidi"/>
      <w:sz w:val="22"/>
      <w:szCs w:val="22"/>
      <w:lang w:eastAsia="en-US"/>
    </w:rPr>
    <w:tblPr>
      <w:tblStyleRow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113" w:type="dxa"/>
        <w:bottom w:w="113" w:type="dxa"/>
      </w:tblCellMar>
    </w:tblPr>
    <w:tblStylePr w:type="firstRow">
      <w:tblPr/>
      <w:tcPr>
        <w:shd w:val="clear" w:color="auto" w:fill="D9D9D9" w:themeFill="background1" w:themeFillShade="D9"/>
      </w:tcPr>
    </w:tblStylePr>
    <w:tblStylePr w:type="band1Horz">
      <w:tblPr/>
      <w:tcPr>
        <w:shd w:val="clear" w:color="auto" w:fill="F2F2F2" w:themeFill="background1" w:themeFillShade="F2"/>
      </w:tcPr>
    </w:tblStylePr>
  </w:style>
  <w:style w:type="character" w:customStyle="1" w:styleId="VoettekstChar">
    <w:name w:val="Voettekst Char"/>
    <w:basedOn w:val="Standaardalinea-lettertype"/>
    <w:link w:val="Voettekst"/>
    <w:uiPriority w:val="99"/>
    <w:rsid w:val="008D5FD5"/>
    <w:rPr>
      <w:rFonts w:ascii="Arial" w:hAnsi="Arial"/>
      <w:noProof/>
      <w:color w:val="C0C0C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7D40B893630F40A4B6800C110B682C" ma:contentTypeVersion="0" ma:contentTypeDescription="Een nieuw document maken." ma:contentTypeScope="" ma:versionID="1cc868d210f22c20df0b820941962035">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648F4-2F63-4CC5-8DF7-A0C9C9062FD5}">
  <ds:schemaRefs>
    <ds:schemaRef ds:uri="http://schemas.microsoft.com/sharepoint/v3/contenttype/forms"/>
  </ds:schemaRefs>
</ds:datastoreItem>
</file>

<file path=customXml/itemProps2.xml><?xml version="1.0" encoding="utf-8"?>
<ds:datastoreItem xmlns:ds="http://schemas.openxmlformats.org/officeDocument/2006/customXml" ds:itemID="{2C5060F9-13E3-42EC-B8E5-2DBF7F019710}">
  <ds:schemaRefs>
    <ds:schemaRef ds:uri="http://schemas.microsoft.com/office/2006/metadata/properties"/>
  </ds:schemaRefs>
</ds:datastoreItem>
</file>

<file path=customXml/itemProps3.xml><?xml version="1.0" encoding="utf-8"?>
<ds:datastoreItem xmlns:ds="http://schemas.openxmlformats.org/officeDocument/2006/customXml" ds:itemID="{5C50170D-1919-48CD-A1C4-E336C6A86A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66E1099-21D4-4AC5-988F-69E2AC40B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1590</Words>
  <Characters>8750</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van Arnhem en Nijmegen</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dc:creator>
  <cp:lastModifiedBy>Scholten Chris</cp:lastModifiedBy>
  <cp:revision>3</cp:revision>
  <cp:lastPrinted>2000-03-09T10:12:00Z</cp:lastPrinted>
  <dcterms:created xsi:type="dcterms:W3CDTF">2019-02-06T18:46:00Z</dcterms:created>
  <dcterms:modified xsi:type="dcterms:W3CDTF">2019-02-06T18:56:00Z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0x010100867D40B893630F40A4B6800C110B682C</vt:lpwstr>
  </property>
</Properties>
</file>